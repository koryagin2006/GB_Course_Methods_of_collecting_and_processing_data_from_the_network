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0" w:lineRule="auto"/>
        <w:rPr/>
      </w:pPr>
      <w:bookmarkStart w:colFirst="0" w:colLast="0" w:name="_8h68n7c8bm60" w:id="0"/>
      <w:bookmarkEnd w:id="0"/>
      <w:r w:rsidDel="00000000" w:rsidR="00000000" w:rsidRPr="00000000">
        <w:rPr>
          <w:rtl w:val="0"/>
        </w:rPr>
        <w:t xml:space="preserve">Парсинг HTML, XPath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after="240" w:before="0" w:line="240" w:lineRule="auto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color w:val="1155cc"/>
              <w:u w:val="single"/>
              <w:rtl w:val="0"/>
            </w:rPr>
            <w:t xml:space="preserve">Введение</w:t>
          </w:r>
        </w:p>
        <w:p w:rsidR="00000000" w:rsidDel="00000000" w:rsidP="00000000" w:rsidRDefault="00000000" w:rsidRPr="00000000" w14:paraId="00000003">
          <w:pPr>
            <w:spacing w:after="240" w:before="240" w:line="240" w:lineRule="auto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Основы</w:t>
          </w:r>
        </w:p>
        <w:p w:rsidR="00000000" w:rsidDel="00000000" w:rsidP="00000000" w:rsidRDefault="00000000" w:rsidRPr="00000000" w14:paraId="00000004">
          <w:pPr>
            <w:spacing w:after="240" w:before="240" w:line="240" w:lineRule="auto"/>
            <w:ind w:left="0" w:firstLine="72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Узлы</w:t>
          </w:r>
        </w:p>
        <w:p w:rsidR="00000000" w:rsidDel="00000000" w:rsidP="00000000" w:rsidRDefault="00000000" w:rsidRPr="00000000" w14:paraId="00000005">
          <w:pPr>
            <w:spacing w:after="240" w:before="240" w:line="240" w:lineRule="auto"/>
            <w:ind w:firstLine="72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Атомарные значения</w:t>
          </w:r>
        </w:p>
        <w:p w:rsidR="00000000" w:rsidDel="00000000" w:rsidP="00000000" w:rsidRDefault="00000000" w:rsidRPr="00000000" w14:paraId="00000006">
          <w:pPr>
            <w:spacing w:after="240" w:before="240" w:line="240" w:lineRule="auto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Отношения узлов</w:t>
          </w:r>
        </w:p>
        <w:p w:rsidR="00000000" w:rsidDel="00000000" w:rsidP="00000000" w:rsidRDefault="00000000" w:rsidRPr="00000000" w14:paraId="00000007">
          <w:pPr>
            <w:spacing w:after="240" w:before="240" w:line="240" w:lineRule="auto"/>
            <w:ind w:firstLine="72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Родитель</w:t>
          </w:r>
        </w:p>
        <w:p w:rsidR="00000000" w:rsidDel="00000000" w:rsidP="00000000" w:rsidRDefault="00000000" w:rsidRPr="00000000" w14:paraId="00000008">
          <w:pPr>
            <w:spacing w:after="240" w:before="240" w:line="240" w:lineRule="auto"/>
            <w:ind w:firstLine="72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Прямые потомки</w:t>
          </w:r>
        </w:p>
        <w:p w:rsidR="00000000" w:rsidDel="00000000" w:rsidP="00000000" w:rsidRDefault="00000000" w:rsidRPr="00000000" w14:paraId="00000009">
          <w:pPr>
            <w:spacing w:after="240" w:before="240" w:line="240" w:lineRule="auto"/>
            <w:ind w:firstLine="72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Элементы данных одного уровня</w:t>
          </w:r>
        </w:p>
        <w:p w:rsidR="00000000" w:rsidDel="00000000" w:rsidP="00000000" w:rsidRDefault="00000000" w:rsidRPr="00000000" w14:paraId="0000000A">
          <w:pPr>
            <w:spacing w:after="240" w:before="240" w:line="240" w:lineRule="auto"/>
            <w:ind w:firstLine="72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Предки</w:t>
          </w:r>
        </w:p>
        <w:p w:rsidR="00000000" w:rsidDel="00000000" w:rsidP="00000000" w:rsidRDefault="00000000" w:rsidRPr="00000000" w14:paraId="0000000B">
          <w:pPr>
            <w:spacing w:after="240" w:before="240" w:line="240" w:lineRule="auto"/>
            <w:ind w:firstLine="72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Потомки</w:t>
          </w:r>
        </w:p>
        <w:p w:rsidR="00000000" w:rsidDel="00000000" w:rsidP="00000000" w:rsidRDefault="00000000" w:rsidRPr="00000000" w14:paraId="0000000C">
          <w:pPr>
            <w:spacing w:after="240" w:before="240" w:line="240" w:lineRule="auto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Синтаксис Xpath</w:t>
          </w:r>
        </w:p>
        <w:p w:rsidR="00000000" w:rsidDel="00000000" w:rsidP="00000000" w:rsidRDefault="00000000" w:rsidRPr="00000000" w14:paraId="0000000D">
          <w:pPr>
            <w:spacing w:after="240" w:before="240" w:line="240" w:lineRule="auto"/>
            <w:ind w:firstLine="72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Выбор узлов</w:t>
          </w:r>
        </w:p>
        <w:p w:rsidR="00000000" w:rsidDel="00000000" w:rsidP="00000000" w:rsidRDefault="00000000" w:rsidRPr="00000000" w14:paraId="0000000E">
          <w:pPr>
            <w:spacing w:after="240" w:before="240" w:line="240" w:lineRule="auto"/>
            <w:ind w:firstLine="72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Предикаты</w:t>
          </w:r>
        </w:p>
        <w:p w:rsidR="00000000" w:rsidDel="00000000" w:rsidP="00000000" w:rsidRDefault="00000000" w:rsidRPr="00000000" w14:paraId="0000000F">
          <w:pPr>
            <w:spacing w:after="240" w:before="240" w:line="240" w:lineRule="auto"/>
            <w:ind w:firstLine="72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Выбор неизвестных заранее узлов</w:t>
          </w:r>
        </w:p>
        <w:p w:rsidR="00000000" w:rsidDel="00000000" w:rsidP="00000000" w:rsidRDefault="00000000" w:rsidRPr="00000000" w14:paraId="00000010">
          <w:pPr>
            <w:spacing w:after="240" w:before="240" w:line="240" w:lineRule="auto"/>
            <w:ind w:firstLine="72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Выбор нескольких путей</w:t>
          </w:r>
        </w:p>
        <w:p w:rsidR="00000000" w:rsidDel="00000000" w:rsidP="00000000" w:rsidRDefault="00000000" w:rsidRPr="00000000" w14:paraId="00000011">
          <w:pPr>
            <w:spacing w:after="240" w:before="240" w:line="240" w:lineRule="auto"/>
            <w:ind w:firstLine="72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Прочие обозначения в XPath</w:t>
          </w:r>
        </w:p>
        <w:p w:rsidR="00000000" w:rsidDel="00000000" w:rsidP="00000000" w:rsidRDefault="00000000" w:rsidRPr="00000000" w14:paraId="00000012">
          <w:pPr>
            <w:spacing w:after="240" w:before="240" w:line="240" w:lineRule="auto"/>
            <w:ind w:firstLine="72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Оси XPath</w:t>
          </w:r>
        </w:p>
        <w:p w:rsidR="00000000" w:rsidDel="00000000" w:rsidP="00000000" w:rsidRDefault="00000000" w:rsidRPr="00000000" w14:paraId="00000013">
          <w:pPr>
            <w:spacing w:after="240" w:before="240" w:line="240" w:lineRule="auto"/>
            <w:ind w:firstLine="72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Выражение пути выборки</w:t>
          </w:r>
        </w:p>
        <w:p w:rsidR="00000000" w:rsidDel="00000000" w:rsidP="00000000" w:rsidRDefault="00000000" w:rsidRPr="00000000" w14:paraId="00000014">
          <w:pPr>
            <w:spacing w:after="240" w:before="240" w:line="240" w:lineRule="auto"/>
            <w:ind w:firstLine="72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Примеры</w:t>
          </w:r>
        </w:p>
        <w:p w:rsidR="00000000" w:rsidDel="00000000" w:rsidP="00000000" w:rsidRDefault="00000000" w:rsidRPr="00000000" w14:paraId="00000015">
          <w:pPr>
            <w:spacing w:after="240" w:before="24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Глоссарий</w:t>
          </w:r>
        </w:p>
        <w:p w:rsidR="00000000" w:rsidDel="00000000" w:rsidP="00000000" w:rsidRDefault="00000000" w:rsidRPr="00000000" w14:paraId="00000016">
          <w:pPr>
            <w:spacing w:after="240" w:before="240" w:line="240" w:lineRule="auto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Домашнее задание</w:t>
          </w:r>
        </w:p>
        <w:p w:rsidR="00000000" w:rsidDel="00000000" w:rsidP="00000000" w:rsidRDefault="00000000" w:rsidRPr="00000000" w14:paraId="00000017">
          <w:pPr>
            <w:spacing w:after="240" w:before="240" w:line="240" w:lineRule="auto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Используемая литература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pStyle w:val="Heading1"/>
        <w:keepNext w:val="0"/>
        <w:keepLines w:val="0"/>
        <w:spacing w:after="0" w:before="0" w:lineRule="auto"/>
        <w:ind w:left="0" w:firstLine="0"/>
        <w:rPr>
          <w:color w:val="2c2d30"/>
          <w:sz w:val="46"/>
          <w:szCs w:val="46"/>
        </w:rPr>
      </w:pPr>
      <w:bookmarkStart w:colFirst="0" w:colLast="0" w:name="_iz714ynur3t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a5uo1ajk87ko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XPath (XML Path Language) — язык запросов к элементам XML-документа. Разработан для организации доступа к частям документа XML в файлах трансформации XSLT, стандарт консорциума W3C. XPath призван реализовать навигацию по DOM в XML. В нём используется компактный синтаксис, отличный от принятого в XML. В 2007 году завершилась разработка версии 2.0, которая теперь входит в состав языка XQuery 1.0. В декабре 2009 года началась разработка версии 2.1, которая использует XQuery 1.1.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Сейчас </w:t>
      </w:r>
      <w:r w:rsidDel="00000000" w:rsidR="00000000" w:rsidRPr="00000000">
        <w:rPr>
          <w:rtl w:val="0"/>
        </w:rPr>
        <w:t xml:space="preserve">самой популярная версией </w:t>
      </w:r>
      <w:r w:rsidDel="00000000" w:rsidR="00000000" w:rsidRPr="00000000">
        <w:rPr>
          <w:rtl w:val="0"/>
        </w:rPr>
        <w:t xml:space="preserve">— XPath 1.0, потому что открытые библиотеки не поддерживают XPath 2.0 В частности, речь идёт о LibXML, от которой зависит поддержка языка в браузерах, с одной стороны, и поддержка со стороны серверного интерпретатора, с другой.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8qirfb38l8dr" w:id="3"/>
      <w:bookmarkEnd w:id="3"/>
      <w:r w:rsidDel="00000000" w:rsidR="00000000" w:rsidRPr="00000000">
        <w:rPr>
          <w:rtl w:val="0"/>
        </w:rPr>
        <w:t xml:space="preserve">Основы</w:t>
      </w:r>
    </w:p>
    <w:p w:rsidR="00000000" w:rsidDel="00000000" w:rsidP="00000000" w:rsidRDefault="00000000" w:rsidRPr="00000000" w14:paraId="0000001E">
      <w:pPr>
        <w:shd w:fill="ffffff" w:val="clear"/>
        <w:spacing w:after="120" w:before="12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XML имеет древовидную структуру. В самостоятельном XML-документе всегда есть один корневой элемент (инструкция &lt;?xml version="1.0"?&gt; к дереву элементов отношения не имеет), в котором допустим ряд вложенных элементов, </w:t>
      </w:r>
      <w:r w:rsidDel="00000000" w:rsidR="00000000" w:rsidRPr="00000000">
        <w:rPr>
          <w:color w:val="222222"/>
          <w:rtl w:val="0"/>
        </w:rPr>
        <w:t xml:space="preserve">некоторые из </w:t>
      </w:r>
      <w:r w:rsidDel="00000000" w:rsidR="00000000" w:rsidRPr="00000000">
        <w:rPr>
          <w:color w:val="222222"/>
          <w:rtl w:val="0"/>
        </w:rPr>
        <w:t xml:space="preserve">них в свою очередь могут содержать вложенные элементы. Также могут встречаться текстовые узлы, комментарии и инструкции. Можно считать, что XML-элемент содержит массив вложенных в него элементов и массив атрибутов.</w:t>
      </w:r>
    </w:p>
    <w:p w:rsidR="00000000" w:rsidDel="00000000" w:rsidP="00000000" w:rsidRDefault="00000000" w:rsidRPr="00000000" w14:paraId="0000001F">
      <w:pPr>
        <w:shd w:fill="ffffff" w:val="clear"/>
        <w:spacing w:after="120" w:before="12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У элементов дерева бывают элементы-предки и элементы-потомки (у корневого элемента предков нет, а у тупиковых элементов (листьев дерева) нет потомков). Каждый элемент дерева находится на определённом уровне вложенности (далее — «уровень»). Элементы упорядочены так же, как расположены в тексте XML, и поэтому можно говорить об их предыдущих и следующих элементах. Это очень похоже на организацию каталогов в файловой системе.</w:t>
      </w:r>
    </w:p>
    <w:p w:rsidR="00000000" w:rsidDel="00000000" w:rsidP="00000000" w:rsidRDefault="00000000" w:rsidRPr="00000000" w14:paraId="00000020">
      <w:pPr>
        <w:shd w:fill="ffffff" w:val="clear"/>
        <w:spacing w:after="120" w:before="12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Строка XPath описывает способ выбора нужных элементов из массива элементов, которые могут содержать вложенные элементы. Начинается отбор с переданного множества элементов, на каждом шаге пути отбираются элементы, соответствующие выражению шага, и в результате оказывается отобрано подмножество элементов, соответствующих данному пути.</w:t>
      </w:r>
    </w:p>
    <w:p w:rsidR="00000000" w:rsidDel="00000000" w:rsidP="00000000" w:rsidRDefault="00000000" w:rsidRPr="00000000" w14:paraId="00000021">
      <w:pPr>
        <w:shd w:fill="ffffff" w:val="clear"/>
        <w:spacing w:after="120" w:before="12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Для примера возьмём следующий </w:t>
      </w:r>
      <w:hyperlink r:id="rId7">
        <w:r w:rsidDel="00000000" w:rsidR="00000000" w:rsidRPr="00000000">
          <w:rPr>
            <w:color w:val="0b0080"/>
            <w:u w:val="single"/>
            <w:rtl w:val="0"/>
          </w:rPr>
          <w:t xml:space="preserve">HTML</w:t>
        </w:r>
      </w:hyperlink>
      <w:r w:rsidDel="00000000" w:rsidR="00000000" w:rsidRPr="00000000">
        <w:rPr>
          <w:color w:val="222222"/>
          <w:rtl w:val="0"/>
        </w:rPr>
        <w:t xml:space="preserve"> документ:</w:t>
      </w:r>
    </w:p>
    <w:tbl>
      <w:tblPr>
        <w:tblStyle w:val="Table1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&lt;html&gt;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&lt;body&gt;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&lt;div&gt;Первый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слой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&lt;span&gt;блок текста в первом слое&lt;/span&gt;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&lt;/div&gt;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&lt;div&gt;Второй слой&lt;/div&gt;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&lt;div&gt;Третий слой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&lt;span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"&gt;первый блок в третьем слое&lt;/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9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"&gt;второй блок в третьем слое&lt;/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10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&gt;третий блок в третьем слое&lt;/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11  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12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&gt;четвёртый слой&lt;/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13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/&gt;</w:t>
              <w:br w:type="textWrapping"/>
              <w:t xml:space="preserve">14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15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hd w:fill="ffffff" w:val="clear"/>
        <w:spacing w:after="0" w:before="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20" w:before="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XPath-путь </w:t>
      </w:r>
      <w:r w:rsidDel="00000000" w:rsidR="00000000" w:rsidRPr="00000000">
        <w:rPr>
          <w:b w:val="1"/>
          <w:color w:val="222222"/>
          <w:rtl w:val="0"/>
        </w:rPr>
        <w:t xml:space="preserve">/html/body/*/span[@class]</w:t>
      </w:r>
      <w:r w:rsidDel="00000000" w:rsidR="00000000" w:rsidRPr="00000000">
        <w:rPr>
          <w:color w:val="222222"/>
          <w:rtl w:val="0"/>
        </w:rPr>
        <w:t xml:space="preserve"> будет соответствовать в нём двум элементам исходного документа:</w:t>
      </w:r>
    </w:p>
    <w:tbl>
      <w:tblPr>
        <w:tblStyle w:val="Table2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shd w:fill="fafafa" w:val="clear"/>
                <w:rtl w:val="0"/>
              </w:rPr>
              <w:t xml:space="preserve">&lt;span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1"/>
                <w:szCs w:val="2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1"/>
                <w:szCs w:val="21"/>
                <w:shd w:fill="fafafa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shd w:fill="fafafa" w:val="clear"/>
                <w:rtl w:val="0"/>
              </w:rPr>
              <w:t xml:space="preserve">"&gt;первый блок в третьем слое&lt;/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1"/>
                <w:szCs w:val="21"/>
                <w:shd w:fill="fafafa" w:val="clear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hd w:fill="ffffff" w:val="clear"/>
        <w:spacing w:after="0" w:before="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0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и 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48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shd w:fill="fafafa" w:val="clear"/>
                <w:rtl w:val="0"/>
              </w:rPr>
              <w:t xml:space="preserve">&lt;span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1"/>
                <w:szCs w:val="2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1"/>
                <w:szCs w:val="21"/>
                <w:shd w:fill="fafafa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shd w:fill="fafafa" w:val="clear"/>
                <w:rtl w:val="0"/>
              </w:rPr>
              <w:t xml:space="preserve">"&gt;второй блок в третьем слое&lt;/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1"/>
                <w:szCs w:val="21"/>
                <w:shd w:fill="fafafa" w:val="clear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hd w:fill="ffffff" w:val="clear"/>
        <w:spacing w:after="0" w:before="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20" w:before="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Элементы пути преимущественно пишутся в XPath в краткой форме. Полная форма приведённого выше пути имеет вид </w:t>
      </w:r>
      <w:r w:rsidDel="00000000" w:rsidR="00000000" w:rsidRPr="00000000">
        <w:rPr>
          <w:color w:val="222222"/>
          <w:rtl w:val="0"/>
        </w:rPr>
        <w:t xml:space="preserve">/child::html/child::body/child::*/child::span[attribute::class].</w:t>
      </w:r>
    </w:p>
    <w:p w:rsidR="00000000" w:rsidDel="00000000" w:rsidP="00000000" w:rsidRDefault="00000000" w:rsidRPr="00000000" w14:paraId="0000002B">
      <w:pPr>
        <w:shd w:fill="ffffff" w:val="clear"/>
        <w:spacing w:after="160" w:before="240" w:lineRule="auto"/>
        <w:jc w:val="both"/>
        <w:rPr>
          <w:color w:val="222222"/>
        </w:rPr>
      </w:pPr>
      <w:r w:rsidDel="00000000" w:rsidR="00000000" w:rsidRPr="00000000">
        <w:rPr>
          <w:color w:val="333333"/>
          <w:rtl w:val="0"/>
        </w:rPr>
        <w:t xml:space="preserve">Чтобы выбрать узлы или наборы узлов в документе, XPath использует выражения пути. Они очень похожи на те, что используются в традиционных файловых системах. </w:t>
      </w:r>
      <w:r w:rsidDel="00000000" w:rsidR="00000000" w:rsidRPr="00000000">
        <w:rPr>
          <w:color w:val="222222"/>
          <w:rtl w:val="0"/>
        </w:rPr>
        <w:t xml:space="preserve">Путь состоит из </w:t>
      </w:r>
      <w:r w:rsidDel="00000000" w:rsidR="00000000" w:rsidRPr="00000000">
        <w:rPr>
          <w:color w:val="222222"/>
          <w:rtl w:val="0"/>
        </w:rPr>
        <w:t xml:space="preserve">шагов адресации</w:t>
      </w:r>
      <w:r w:rsidDel="00000000" w:rsidR="00000000" w:rsidRPr="00000000">
        <w:rPr>
          <w:i w:val="1"/>
          <w:color w:val="222222"/>
          <w:rtl w:val="0"/>
        </w:rPr>
        <w:t xml:space="preserve">,</w:t>
      </w:r>
      <w:r w:rsidDel="00000000" w:rsidR="00000000" w:rsidRPr="00000000">
        <w:rPr>
          <w:color w:val="222222"/>
          <w:rtl w:val="0"/>
        </w:rPr>
        <w:t xml:space="preserve"> которые разделяются символом «косая черта» </w:t>
      </w:r>
      <w:r w:rsidDel="00000000" w:rsidR="00000000" w:rsidRPr="00000000">
        <w:rPr>
          <w:color w:val="000000"/>
          <w:shd w:fill="f8f9fa" w:val="clear"/>
          <w:rtl w:val="0"/>
        </w:rPr>
        <w:t xml:space="preserve">/</w:t>
      </w:r>
      <w:r w:rsidDel="00000000" w:rsidR="00000000" w:rsidRPr="00000000">
        <w:rPr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hd w:fill="ffffff" w:val="clear"/>
        <w:spacing w:after="120" w:before="12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Каждый шаг адресации состоит из трёх частей: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color w:val="222222"/>
          <w:rtl w:val="0"/>
        </w:rPr>
        <w:t xml:space="preserve">ось (по умолчанию child::, ось элементов). Кроме отбора по оси вложенных элементов, можно отбирать по другим осям элементов и по оси атрибутов (attribute::, она же обозначается символом </w:t>
      </w:r>
      <w:r w:rsidDel="00000000" w:rsidR="00000000" w:rsidRPr="00000000">
        <w:rPr>
          <w:color w:val="000000"/>
          <w:shd w:fill="f8f9fa" w:val="clear"/>
          <w:rtl w:val="0"/>
        </w:rPr>
        <w:t xml:space="preserve">@</w:t>
      </w:r>
      <w:r w:rsidDel="00000000" w:rsidR="00000000" w:rsidRPr="00000000">
        <w:rPr>
          <w:color w:val="222222"/>
          <w:rtl w:val="0"/>
        </w:rPr>
        <w:t xml:space="preserve">) (см. ниже);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color w:val="222222"/>
          <w:rtl w:val="0"/>
        </w:rPr>
        <w:t xml:space="preserve">выражение, определяющее отбираемые элементы (в примере отбор делается по соответствию элементов документа именам html, body, span, и используется символ </w:t>
      </w:r>
      <w:r w:rsidDel="00000000" w:rsidR="00000000" w:rsidRPr="00000000">
        <w:rPr>
          <w:color w:val="000000"/>
          <w:shd w:fill="f8f9fa" w:val="clear"/>
          <w:rtl w:val="0"/>
        </w:rPr>
        <w:t xml:space="preserve">*</w:t>
      </w:r>
      <w:r w:rsidDel="00000000" w:rsidR="00000000" w:rsidRPr="00000000">
        <w:rPr>
          <w:color w:val="222222"/>
          <w:rtl w:val="0"/>
        </w:rPr>
        <w:t xml:space="preserve">, который отберёт все элементы оси);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spacing w:after="20" w:before="0" w:beforeAutospacing="0" w:lineRule="auto"/>
        <w:ind w:left="720" w:hanging="360"/>
        <w:jc w:val="both"/>
        <w:rPr/>
      </w:pPr>
      <w:r w:rsidDel="00000000" w:rsidR="00000000" w:rsidRPr="00000000">
        <w:rPr>
          <w:color w:val="222222"/>
          <w:rtl w:val="0"/>
        </w:rPr>
        <w:t xml:space="preserve">предикаты (в данном примере это attribute::class)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222222"/>
          <w:rtl w:val="0"/>
        </w:rPr>
        <w:t xml:space="preserve"> дополнительные условия отбора. Их может быть несколько. Каждый предикат заключается в квадратные скобки и подразумевает логическое выражение для проверки отбираемых элементов. Если предиката нет, то отбираются все подходящие элементы.</w:t>
      </w:r>
    </w:p>
    <w:p w:rsidR="00000000" w:rsidDel="00000000" w:rsidP="00000000" w:rsidRDefault="00000000" w:rsidRPr="00000000" w14:paraId="00000030">
      <w:pPr>
        <w:shd w:fill="ffffff" w:val="clear"/>
        <w:spacing w:after="120" w:before="120" w:lineRule="auto"/>
        <w:jc w:val="both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Анализ пути ведётся слева направо и начинается</w:t>
      </w:r>
      <w:del w:author="Илья Акчурин" w:id="0" w:date="2020-03-16T14:14:27Z">
        <w:r w:rsidDel="00000000" w:rsidR="00000000" w:rsidRPr="00000000">
          <w:rPr>
            <w:color w:val="222222"/>
            <w:highlight w:val="yellow"/>
            <w:rtl w:val="0"/>
          </w:rPr>
          <w:delText xml:space="preserve"> </w:delText>
        </w:r>
        <w:r w:rsidDel="00000000" w:rsidR="00000000" w:rsidRPr="00000000">
          <w:rPr>
            <w:color w:val="222222"/>
            <w:highlight w:val="yellow"/>
            <w:rtl w:val="0"/>
          </w:rPr>
          <w:delText xml:space="preserve">либо</w:delText>
        </w:r>
      </w:del>
      <w:r w:rsidDel="00000000" w:rsidR="00000000" w:rsidRPr="00000000">
        <w:rPr>
          <w:color w:val="222222"/>
          <w:highlight w:val="yellow"/>
          <w:rtl w:val="0"/>
        </w:rPr>
        <w:t xml:space="preserve"> в контексте первого элемента корневого узла</w:t>
      </w:r>
      <w:ins w:author="Илья Акчурин" w:id="1" w:date="2020-03-16T14:14:34Z">
        <w:r w:rsidDel="00000000" w:rsidR="00000000" w:rsidRPr="00000000">
          <w:rPr>
            <w:color w:val="222222"/>
            <w:highlight w:val="yellow"/>
            <w:rtl w:val="0"/>
          </w:rPr>
          <w:t xml:space="preserve">.</w:t>
        </w:r>
      </w:ins>
      <w:del w:author="Илья Акчурин" w:id="1" w:date="2020-03-16T14:14:34Z">
        <w:r w:rsidDel="00000000" w:rsidR="00000000" w:rsidRPr="00000000">
          <w:rPr>
            <w:color w:val="222222"/>
            <w:highlight w:val="yellow"/>
            <w:rtl w:val="0"/>
          </w:rPr>
          <w:delText xml:space="preserve">,</w:delText>
        </w:r>
      </w:del>
      <w:r w:rsidDel="00000000" w:rsidR="00000000" w:rsidRPr="00000000">
        <w:rPr>
          <w:color w:val="222222"/>
          <w:highlight w:val="yellow"/>
          <w:rtl w:val="0"/>
        </w:rPr>
        <w:t xml:space="preserve"> </w:t>
      </w:r>
      <w:del w:author="Илья Акчурин" w:id="2" w:date="2020-03-16T14:14:41Z">
        <w:r w:rsidDel="00000000" w:rsidR="00000000" w:rsidRPr="00000000">
          <w:rPr>
            <w:color w:val="222222"/>
            <w:highlight w:val="yellow"/>
            <w:rtl w:val="0"/>
          </w:rPr>
          <w:delText xml:space="preserve">либо,</w:delText>
        </w:r>
      </w:del>
      <w:r w:rsidDel="00000000" w:rsidR="00000000" w:rsidRPr="00000000">
        <w:rPr>
          <w:color w:val="222222"/>
          <w:highlight w:val="yellow"/>
          <w:rtl w:val="0"/>
        </w:rPr>
        <w:t xml:space="preserve"> </w:t>
      </w:r>
      <w:del w:author="Илья Акчурин" w:id="3" w:date="2020-03-16T14:14:43Z">
        <w:r w:rsidDel="00000000" w:rsidR="00000000" w:rsidRPr="00000000">
          <w:rPr>
            <w:color w:val="222222"/>
            <w:highlight w:val="yellow"/>
            <w:rtl w:val="0"/>
          </w:rPr>
          <w:delText xml:space="preserve">е</w:delText>
        </w:r>
      </w:del>
      <w:ins w:author="Илья Акчурин" w:id="3" w:date="2020-03-16T14:14:43Z">
        <w:r w:rsidDel="00000000" w:rsidR="00000000" w:rsidRPr="00000000">
          <w:rPr>
            <w:color w:val="222222"/>
            <w:highlight w:val="yellow"/>
            <w:rtl w:val="0"/>
          </w:rPr>
          <w:t xml:space="preserve">Е</w:t>
        </w:r>
      </w:ins>
      <w:r w:rsidDel="00000000" w:rsidR="00000000" w:rsidRPr="00000000">
        <w:rPr>
          <w:color w:val="222222"/>
          <w:highlight w:val="yellow"/>
          <w:rtl w:val="0"/>
        </w:rPr>
        <w:t xml:space="preserve">сли в начале XPath указан символ </w:t>
      </w:r>
      <w:r w:rsidDel="00000000" w:rsidR="00000000" w:rsidRPr="00000000">
        <w:rPr>
          <w:color w:val="000000"/>
          <w:highlight w:val="yellow"/>
          <w:rtl w:val="0"/>
        </w:rPr>
        <w:t xml:space="preserve">/</w:t>
      </w:r>
      <w:r w:rsidDel="00000000" w:rsidR="00000000" w:rsidRPr="00000000">
        <w:rPr>
          <w:color w:val="222222"/>
          <w:highlight w:val="yellow"/>
          <w:rtl w:val="0"/>
        </w:rPr>
        <w:t xml:space="preserve">, </w:t>
      </w:r>
      <w:ins w:author="Илья Акчурин" w:id="4" w:date="2020-03-16T14:14:55Z">
        <w:r w:rsidDel="00000000" w:rsidR="00000000" w:rsidRPr="00000000">
          <w:rPr>
            <w:color w:val="222222"/>
            <w:highlight w:val="yellow"/>
            <w:rtl w:val="0"/>
          </w:rPr>
          <w:t xml:space="preserve">то анализ производится </w:t>
        </w:r>
      </w:ins>
      <w:r w:rsidDel="00000000" w:rsidR="00000000" w:rsidRPr="00000000">
        <w:rPr>
          <w:color w:val="222222"/>
          <w:highlight w:val="yellow"/>
          <w:rtl w:val="0"/>
        </w:rPr>
        <w:t xml:space="preserve">в контексте со всеми корневыми элементами переданного XML по оси child::.</w:t>
      </w:r>
      <w:r w:rsidDel="00000000" w:rsidR="00000000" w:rsidRPr="00000000">
        <w:rPr>
          <w:color w:val="222222"/>
          <w:highlight w:val="yellow"/>
          <w:rtl w:val="0"/>
        </w:rPr>
        <w:t xml:space="preserve"> В первом случае (в примере это элемент html), по оси child:: будут вложенные в него элементы (в примере это один элемент body), что удобно при обработке обычного XML-документа с одним корневым узлом. Во втором случае, в</w:t>
      </w:r>
      <w:r w:rsidDel="00000000" w:rsidR="00000000" w:rsidRPr="00000000">
        <w:rPr>
          <w:color w:val="222222"/>
          <w:highlight w:val="yellow"/>
          <w:rtl w:val="0"/>
        </w:rPr>
        <w:t xml:space="preserve"> </w:t>
      </w:r>
      <w:r w:rsidDel="00000000" w:rsidR="00000000" w:rsidRPr="00000000">
        <w:rPr>
          <w:color w:val="222222"/>
          <w:highlight w:val="yellow"/>
          <w:rtl w:val="0"/>
        </w:rPr>
        <w:t xml:space="preserve">примере, это будет один элемент html. </w:t>
      </w:r>
      <w:commentRangeStart w:id="0"/>
      <w:commentRangeStart w:id="1"/>
      <w:r w:rsidDel="00000000" w:rsidR="00000000" w:rsidRPr="00000000">
        <w:rPr>
          <w:color w:val="222222"/>
          <w:highlight w:val="yellow"/>
          <w:rtl w:val="0"/>
        </w:rPr>
        <w:t xml:space="preserve">На каждом шаге адресации в текущем контексте отбираются элементы, подходящие под указанные</w:t>
      </w:r>
      <w:commentRangeStart w:id="2"/>
      <w:commentRangeStart w:id="3"/>
      <w:r w:rsidDel="00000000" w:rsidR="00000000" w:rsidRPr="00000000">
        <w:rPr>
          <w:color w:val="222222"/>
          <w:highlight w:val="yellow"/>
          <w:rtl w:val="0"/>
        </w:rPr>
        <w:t xml:space="preserve"> в шаге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222222"/>
          <w:highlight w:val="yellow"/>
          <w:rtl w:val="0"/>
        </w:rPr>
        <w:t xml:space="preserve"> условия. Их перечень берётся как контекст для следующего шага или как возвращаемый результат.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20" w:before="120" w:lineRule="auto"/>
        <w:jc w:val="both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Шаг 1.</w:t>
      </w:r>
      <w:r w:rsidDel="00000000" w:rsidR="00000000" w:rsidRPr="00000000">
        <w:rPr>
          <w:color w:val="000000"/>
          <w:rtl w:val="0"/>
        </w:rPr>
        <w:t xml:space="preserve"> /child::html</w:t>
      </w:r>
      <w:r w:rsidDel="00000000" w:rsidR="00000000" w:rsidRPr="00000000">
        <w:rPr>
          <w:color w:val="222222"/>
          <w:rtl w:val="0"/>
        </w:rPr>
        <w:t xml:space="preserve"> явным образом делает текущим контекстом для следующего шага перечень из одного элемента html, что было бы и так сделано неявно, если бы этот шаг не был обозначен.</w:t>
      </w:r>
    </w:p>
    <w:p w:rsidR="00000000" w:rsidDel="00000000" w:rsidP="00000000" w:rsidRDefault="00000000" w:rsidRPr="00000000" w14:paraId="00000032">
      <w:pPr>
        <w:shd w:fill="ffffff" w:val="clear"/>
        <w:spacing w:after="120" w:before="120" w:lineRule="auto"/>
        <w:jc w:val="both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Шаг 2.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В нашем примере</w:t>
      </w:r>
      <w:r w:rsidDel="00000000" w:rsidR="00000000" w:rsidRPr="00000000">
        <w:rPr>
          <w:color w:val="222222"/>
          <w:rtl w:val="0"/>
        </w:rPr>
        <w:t xml:space="preserve"> (шаг child::body) контекст — перечень из одного элемента html. Ось child:: говорит, что необходимо смотреть на имена вложенных элементов в текущем контексте. Условие проверки body говорит, что в формируемый набор элементов нужно включить те узлы, у которых имя body. Таким образом, в ходе второго шага адресации получаем набор узлов, состоящий всего из одного элемента body, который и становится контекстом для третьего шага.</w:t>
      </w:r>
    </w:p>
    <w:p w:rsidR="00000000" w:rsidDel="00000000" w:rsidP="00000000" w:rsidRDefault="00000000" w:rsidRPr="00000000" w14:paraId="00000033">
      <w:pPr>
        <w:shd w:fill="ffffff" w:val="clear"/>
        <w:spacing w:after="120" w:before="120" w:lineRule="auto"/>
        <w:jc w:val="both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Шаг 3.</w:t>
      </w:r>
      <w:r w:rsidDel="00000000" w:rsidR="00000000" w:rsidRPr="00000000">
        <w:rPr>
          <w:color w:val="222222"/>
          <w:rtl w:val="0"/>
        </w:rPr>
        <w:t xml:space="preserve"> child::* . Ось child:: содержит всех непосредственных потомков элемента body, а условие проверки * говорит, что в формируемый перечень нужно включить элементы основного типа с любым именем. В ходе этого шага получаем перечень, состоящий из трёх элементов div, одного span и одного img ­­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222222"/>
          <w:rtl w:val="0"/>
        </w:rPr>
        <w:t xml:space="preserve"> итого, пять элементов.</w:t>
      </w:r>
    </w:p>
    <w:p w:rsidR="00000000" w:rsidDel="00000000" w:rsidP="00000000" w:rsidRDefault="00000000" w:rsidRPr="00000000" w14:paraId="00000034">
      <w:pPr>
        <w:shd w:fill="ffffff" w:val="clear"/>
        <w:spacing w:after="120" w:before="120" w:lineRule="auto"/>
        <w:jc w:val="both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Шаг 4.</w:t>
      </w:r>
      <w:r w:rsidDel="00000000" w:rsidR="00000000" w:rsidRPr="00000000">
        <w:rPr>
          <w:color w:val="222222"/>
          <w:rtl w:val="0"/>
        </w:rPr>
        <w:t xml:space="preserve"> child::span/@class. Его контекст — перечень из пяти элементов, поэтому исходящий перечень создаётся в пять проходов (за пять итераций).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color w:val="222222"/>
          <w:rtl w:val="0"/>
        </w:rPr>
        <w:t xml:space="preserve">при первой итерации узлом контекста становится первый div. Согласно заданной оси child:: и правилу проверки span, в набор должны включаться непосредственные потомки этого div, имя которых равно span. В данном случае такой один;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color w:val="222222"/>
          <w:rtl w:val="0"/>
        </w:rPr>
        <w:t xml:space="preserve">при второй итерации в набор ничего добавляться не будет, так как у второго div нет потомков;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color w:val="222222"/>
          <w:rtl w:val="0"/>
        </w:rPr>
        <w:t xml:space="preserve">третья итерация увидит сразу три элемента span;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color w:val="222222"/>
          <w:rtl w:val="0"/>
        </w:rPr>
        <w:t xml:space="preserve">четвёртая ничего не увидит, так как у элемента span нет потомков span, а то, что он сам span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222222"/>
          <w:rtl w:val="0"/>
        </w:rPr>
        <w:t xml:space="preserve"> не важно, ведь просматриваются именно потомки;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12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color w:val="222222"/>
          <w:rtl w:val="0"/>
        </w:rPr>
        <w:t xml:space="preserve">пятая тоже ничего не увидит, у элемента img нет потомков span. Итак, в ходе проверки мы могли бы получить набор узлов, состоящий из четырёх элементов span. Это было бы контекстом для последующей обработки, не будь на этом шаге указан предикат.</w:t>
      </w:r>
    </w:p>
    <w:p w:rsidR="00000000" w:rsidDel="00000000" w:rsidP="00000000" w:rsidRDefault="00000000" w:rsidRPr="00000000" w14:paraId="0000003A">
      <w:pPr>
        <w:shd w:fill="ffffff" w:val="clear"/>
        <w:spacing w:after="120" w:before="12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Так как предикат на четвёртом шаге есть, по мере выполнения каждого из пяти проходов отбираемые элементы пройдут дополнительную фильтрацию. </w:t>
      </w:r>
      <w:r w:rsidDel="00000000" w:rsidR="00000000" w:rsidRPr="00000000">
        <w:rPr>
          <w:color w:val="222222"/>
          <w:rtl w:val="0"/>
        </w:rPr>
        <w:t xml:space="preserve">В данном случае у предиката ось attribute:: говорит о необходимости проверить, есть ли у отбираемого узла атрибуты. Условие class требует оставить лишь те узлы, у которых задан атрибут с именем class. </w:t>
      </w:r>
      <w:r w:rsidDel="00000000" w:rsidR="00000000" w:rsidRPr="00000000">
        <w:rPr>
          <w:color w:val="222222"/>
          <w:rtl w:val="0"/>
        </w:rPr>
        <w:t xml:space="preserve">Поэтому на первой итерации единственный найденный span фильтрацию предикатом не пройдёт, на третьей итерации фильтрацию пройдут два элемента из трёх. В итоге, несмотря на то, что фильтрация происходит за пять итераций, в окончательный набор попадают только два элемента span.</w:t>
      </w:r>
    </w:p>
    <w:p w:rsidR="00000000" w:rsidDel="00000000" w:rsidP="00000000" w:rsidRDefault="00000000" w:rsidRPr="00000000" w14:paraId="0000003B">
      <w:pPr>
        <w:shd w:fill="ffffff" w:val="clear"/>
        <w:spacing w:after="120" w:before="12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Style w:val="Heading2"/>
        <w:shd w:fill="ffffff" w:val="clear"/>
        <w:spacing w:after="120" w:before="120" w:lineRule="auto"/>
        <w:jc w:val="both"/>
        <w:rPr/>
      </w:pPr>
      <w:bookmarkStart w:colFirst="0" w:colLast="0" w:name="_gcrxbd3zu291" w:id="4"/>
      <w:bookmarkEnd w:id="4"/>
      <w:r w:rsidDel="00000000" w:rsidR="00000000" w:rsidRPr="00000000">
        <w:rPr>
          <w:rtl w:val="0"/>
        </w:rPr>
        <w:t xml:space="preserve">Узлы</w:t>
      </w:r>
    </w:p>
    <w:p w:rsidR="00000000" w:rsidDel="00000000" w:rsidP="00000000" w:rsidRDefault="00000000" w:rsidRPr="00000000" w14:paraId="0000003D">
      <w:pPr>
        <w:shd w:fill="ffffff" w:val="clear"/>
        <w:spacing w:after="160" w:before="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Всего в XPath выделяется семь типов узлов: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hd w:fill="ffffff" w:val="clear"/>
        <w:spacing w:after="0" w:before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э</w:t>
      </w:r>
      <w:r w:rsidDel="00000000" w:rsidR="00000000" w:rsidRPr="00000000">
        <w:rPr>
          <w:color w:val="333333"/>
          <w:rtl w:val="0"/>
        </w:rPr>
        <w:t xml:space="preserve">лемент;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hd w:fill="ffffff" w:val="clear"/>
        <w:spacing w:after="0" w:before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атрибут;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hd w:fill="ffffff" w:val="clear"/>
        <w:spacing w:after="0" w:before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текст;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hd w:fill="ffffff" w:val="clear"/>
        <w:spacing w:after="0" w:before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пространство имён;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hd w:fill="ffffff" w:val="clear"/>
        <w:spacing w:after="0" w:before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инструкция обработки;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hd w:fill="ffffff" w:val="clear"/>
        <w:spacing w:after="0" w:before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комментарий;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hd w:fill="ffffff" w:val="clear"/>
        <w:spacing w:after="0" w:before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узлы документа.</w:t>
      </w:r>
    </w:p>
    <w:p w:rsidR="00000000" w:rsidDel="00000000" w:rsidP="00000000" w:rsidRDefault="00000000" w:rsidRPr="00000000" w14:paraId="00000045">
      <w:pPr>
        <w:shd w:fill="ffffff" w:val="clear"/>
        <w:spacing w:after="0" w:before="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ffffff" w:val="clear"/>
        <w:spacing w:after="160" w:before="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Документ XML рассматривается как дерево узлов. Элемент, находящийся в самом верху этого дерева, называется корневым.</w:t>
      </w:r>
    </w:p>
    <w:p w:rsidR="00000000" w:rsidDel="00000000" w:rsidP="00000000" w:rsidRDefault="00000000" w:rsidRPr="00000000" w14:paraId="00000047">
      <w:pPr>
        <w:shd w:fill="ffffff" w:val="clear"/>
        <w:spacing w:after="160" w:before="0" w:lineRule="auto"/>
        <w:rPr>
          <w:color w:val="000000"/>
        </w:rPr>
      </w:pPr>
      <w:r w:rsidDel="00000000" w:rsidR="00000000" w:rsidRPr="00000000">
        <w:rPr>
          <w:color w:val="333333"/>
          <w:rtl w:val="0"/>
        </w:rPr>
        <w:t xml:space="preserve">В качестве примера используем XML документ:</w:t>
      </w:r>
      <w:r w:rsidDel="00000000" w:rsidR="00000000" w:rsidRPr="00000000">
        <w:rPr>
          <w:color w:val="000000"/>
          <w:rtl w:val="0"/>
        </w:rPr>
        <w:t xml:space="preserve"> </w:t>
      </w:r>
    </w:p>
    <w:tbl>
      <w:tblPr>
        <w:tblStyle w:val="Table4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f636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&lt;messages&gt;</w:t>
              <w:br w:type="textWrapping"/>
              <w:t xml:space="preserve">   &lt;note id=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</w:t>
              <w:tab/>
              <w:t xml:space="preserve">&lt;to&gt;Джону&lt;/to&gt;</w:t>
              <w:br w:type="textWrapping"/>
              <w:t xml:space="preserve">  </w:t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&gt;Дженни&lt;/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</w:t>
              <w:tab/>
              <w:t xml:space="preserve">&lt;heading&gt;Напоминание&lt;/heading&gt;</w:t>
              <w:br w:type="textWrapping"/>
              <w:t xml:space="preserve">  </w:t>
              <w:tab/>
              <w:t xml:space="preserve">&lt;body&gt;Купи хлеба!&lt;/body&gt;</w:t>
              <w:br w:type="textWrapping"/>
              <w:t xml:space="preserve">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note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&lt;/messages&gt;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240" w:before="12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ffffff" w:val="clear"/>
        <w:spacing w:after="160" w:before="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Здесь: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&lt;messages&gt; </w:t>
      </w:r>
      <w:r w:rsidDel="00000000" w:rsidR="00000000" w:rsidRPr="00000000">
        <w:rPr>
          <w:color w:val="222222"/>
          <w:rtl w:val="0"/>
        </w:rPr>
        <w:t xml:space="preserve">—</w:t>
      </w:r>
      <w:r w:rsidDel="00000000" w:rsidR="00000000" w:rsidRPr="00000000">
        <w:rPr>
          <w:color w:val="333333"/>
          <w:rtl w:val="0"/>
        </w:rPr>
        <w:t xml:space="preserve"> узел корневого элемента;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&lt;to&gt;Джону&lt;/to&gt; </w:t>
      </w:r>
      <w:r w:rsidDel="00000000" w:rsidR="00000000" w:rsidRPr="00000000">
        <w:rPr>
          <w:color w:val="222222"/>
          <w:rtl w:val="0"/>
        </w:rPr>
        <w:t xml:space="preserve">—</w:t>
      </w:r>
      <w:r w:rsidDel="00000000" w:rsidR="00000000" w:rsidRPr="00000000">
        <w:rPr>
          <w:color w:val="333333"/>
          <w:rtl w:val="0"/>
        </w:rPr>
        <w:t xml:space="preserve"> узел элемента;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note id="1" </w:t>
      </w:r>
      <w:r w:rsidDel="00000000" w:rsidR="00000000" w:rsidRPr="00000000">
        <w:rPr>
          <w:color w:val="222222"/>
          <w:rtl w:val="0"/>
        </w:rPr>
        <w:t xml:space="preserve">—</w:t>
      </w:r>
      <w:r w:rsidDel="00000000" w:rsidR="00000000" w:rsidRPr="00000000">
        <w:rPr>
          <w:color w:val="333333"/>
          <w:rtl w:val="0"/>
        </w:rPr>
        <w:t xml:space="preserve"> узел атрибута;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0" w:before="0" w:lineRule="auto"/>
        <w:ind w:left="0" w:firstLine="0"/>
        <w:rPr>
          <w:color w:val="2c2d30"/>
        </w:rPr>
      </w:pPr>
      <w:bookmarkStart w:colFirst="0" w:colLast="0" w:name="_ehjxlo4yn4b2" w:id="5"/>
      <w:bookmarkEnd w:id="5"/>
      <w:r w:rsidDel="00000000" w:rsidR="00000000" w:rsidRPr="00000000">
        <w:rPr>
          <w:color w:val="2c2d30"/>
          <w:rtl w:val="0"/>
        </w:rPr>
        <w:t xml:space="preserve">Атомарные значения</w:t>
      </w:r>
    </w:p>
    <w:p w:rsidR="00000000" w:rsidDel="00000000" w:rsidP="00000000" w:rsidRDefault="00000000" w:rsidRPr="00000000" w14:paraId="00000050">
      <w:pPr>
        <w:shd w:fill="ffffff" w:val="clear"/>
        <w:spacing w:after="160" w:before="20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Узлы, у которых нет родителей и потомков, называются атомарными значениями.</w:t>
      </w:r>
    </w:p>
    <w:p w:rsidR="00000000" w:rsidDel="00000000" w:rsidP="00000000" w:rsidRDefault="00000000" w:rsidRPr="00000000" w14:paraId="00000051">
      <w:pPr>
        <w:shd w:fill="ffffff" w:val="clear"/>
        <w:spacing w:after="160" w:before="200" w:lineRule="auto"/>
        <w:rPr>
          <w:color w:val="000000"/>
        </w:rPr>
      </w:pPr>
      <w:r w:rsidDel="00000000" w:rsidR="00000000" w:rsidRPr="00000000">
        <w:rPr>
          <w:color w:val="333333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705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Джону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"1"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hd w:fill="ffffff" w:val="clear"/>
        <w:spacing w:after="0" w:before="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00" w:before="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Атомарные значения или узлы называются элементами данных.</w:t>
      </w:r>
    </w:p>
    <w:p w:rsidR="00000000" w:rsidDel="00000000" w:rsidP="00000000" w:rsidRDefault="00000000" w:rsidRPr="00000000" w14:paraId="00000055">
      <w:pPr>
        <w:shd w:fill="ffffff" w:val="clear"/>
        <w:spacing w:after="160" w:before="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spacing w:after="0" w:before="0" w:lineRule="auto"/>
        <w:ind w:left="0" w:firstLine="0"/>
        <w:rPr>
          <w:b w:val="0"/>
          <w:color w:val="2c2d30"/>
          <w:sz w:val="46"/>
          <w:szCs w:val="46"/>
        </w:rPr>
      </w:pPr>
      <w:bookmarkStart w:colFirst="0" w:colLast="0" w:name="_okmiuf4whus" w:id="6"/>
      <w:bookmarkEnd w:id="6"/>
      <w:r w:rsidDel="00000000" w:rsidR="00000000" w:rsidRPr="00000000">
        <w:rPr>
          <w:b w:val="0"/>
          <w:color w:val="2c2d30"/>
          <w:sz w:val="46"/>
          <w:szCs w:val="46"/>
          <w:rtl w:val="0"/>
        </w:rPr>
        <w:t xml:space="preserve">Отношения узлов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0" w:before="0" w:lineRule="auto"/>
        <w:ind w:left="0" w:firstLine="0"/>
        <w:rPr>
          <w:color w:val="2c2d30"/>
        </w:rPr>
      </w:pPr>
      <w:bookmarkStart w:colFirst="0" w:colLast="0" w:name="_fyql617621y1" w:id="7"/>
      <w:bookmarkEnd w:id="7"/>
      <w:r w:rsidDel="00000000" w:rsidR="00000000" w:rsidRPr="00000000">
        <w:rPr>
          <w:color w:val="2c2d30"/>
          <w:rtl w:val="0"/>
        </w:rPr>
        <w:t xml:space="preserve">Родитель</w:t>
      </w:r>
    </w:p>
    <w:p w:rsidR="00000000" w:rsidDel="00000000" w:rsidP="00000000" w:rsidRDefault="00000000" w:rsidRPr="00000000" w14:paraId="00000059">
      <w:pPr>
        <w:shd w:fill="ffffff" w:val="clear"/>
        <w:spacing w:after="160" w:before="200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У каждого элемента есть один родитель.</w:t>
      </w:r>
    </w:p>
    <w:p w:rsidR="00000000" w:rsidDel="00000000" w:rsidP="00000000" w:rsidRDefault="00000000" w:rsidRPr="00000000" w14:paraId="0000005A">
      <w:pPr>
        <w:shd w:fill="ffffff" w:val="clear"/>
        <w:spacing w:after="160" w:before="200" w:lineRule="auto"/>
        <w:jc w:val="both"/>
        <w:rPr>
          <w:color w:val="000000"/>
        </w:rPr>
      </w:pPr>
      <w:r w:rsidDel="00000000" w:rsidR="00000000" w:rsidRPr="00000000">
        <w:rPr>
          <w:color w:val="333333"/>
          <w:rtl w:val="0"/>
        </w:rPr>
        <w:t xml:space="preserve">В следующем примере элемент </w:t>
      </w:r>
      <w:r w:rsidDel="00000000" w:rsidR="00000000" w:rsidRPr="00000000">
        <w:rPr>
          <w:color w:val="333333"/>
          <w:rtl w:val="0"/>
        </w:rPr>
        <w:t xml:space="preserve">note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333333"/>
          <w:rtl w:val="0"/>
        </w:rPr>
        <w:t xml:space="preserve">родитель to, from, heading и body: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f636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&lt;note&gt;</w:t>
              <w:br w:type="textWrapping"/>
              <w:t xml:space="preserve">   &lt;to&gt;Джону&lt;/to&gt;</w:t>
              <w:br w:type="textWrapping"/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&gt;Дженни&lt;/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&lt;heading&gt;Напоминание&lt;/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heading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&lt;body&gt;Купи хлеба!&lt;/body&gt;</w:t>
              <w:br w:type="textWrapping"/>
              <w:t xml:space="preserve">&lt;/note&gt;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240" w:before="12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0" w:before="0" w:lineRule="auto"/>
        <w:ind w:left="0" w:firstLine="0"/>
        <w:rPr>
          <w:color w:val="2c2d30"/>
        </w:rPr>
      </w:pPr>
      <w:bookmarkStart w:colFirst="0" w:colLast="0" w:name="_wwx629ckr6zo" w:id="8"/>
      <w:bookmarkEnd w:id="8"/>
      <w:r w:rsidDel="00000000" w:rsidR="00000000" w:rsidRPr="00000000">
        <w:rPr>
          <w:color w:val="2c2d30"/>
          <w:rtl w:val="0"/>
        </w:rPr>
        <w:t xml:space="preserve">Прямые потомки</w:t>
      </w:r>
    </w:p>
    <w:p w:rsidR="00000000" w:rsidDel="00000000" w:rsidP="00000000" w:rsidRDefault="00000000" w:rsidRPr="00000000" w14:paraId="0000005E">
      <w:pPr>
        <w:shd w:fill="ffffff" w:val="clear"/>
        <w:spacing w:after="160" w:before="200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У элемента могут присутствовать или отсутствовать прямые потомки.</w:t>
      </w:r>
    </w:p>
    <w:p w:rsidR="00000000" w:rsidDel="00000000" w:rsidP="00000000" w:rsidRDefault="00000000" w:rsidRPr="00000000" w14:paraId="0000005F">
      <w:pPr>
        <w:shd w:fill="ffffff" w:val="clear"/>
        <w:spacing w:after="160" w:before="200" w:lineRule="auto"/>
        <w:jc w:val="both"/>
        <w:rPr>
          <w:color w:val="000000"/>
        </w:rPr>
      </w:pPr>
      <w:r w:rsidDel="00000000" w:rsidR="00000000" w:rsidRPr="00000000">
        <w:rPr>
          <w:color w:val="333333"/>
          <w:rtl w:val="0"/>
        </w:rPr>
        <w:t xml:space="preserve">В следующем примере элементы to, from, heading и body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333333"/>
          <w:rtl w:val="0"/>
        </w:rPr>
        <w:t xml:space="preserve">прямые потомк</w:t>
      </w:r>
      <w:r w:rsidDel="00000000" w:rsidR="00000000" w:rsidRPr="00000000">
        <w:rPr>
          <w:color w:val="333333"/>
          <w:rtl w:val="0"/>
        </w:rPr>
        <w:t xml:space="preserve">и элемента note: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f636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&lt;note&gt;</w:t>
              <w:br w:type="textWrapping"/>
              <w:t xml:space="preserve">   &lt;to&gt;Джону&lt;/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&gt;Дженни&lt;/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&lt;heading&gt;Напоминание&lt;/heading&gt;</w:t>
              <w:br w:type="textWrapping"/>
              <w:t xml:space="preserve">   &lt;body&gt;Купи хлеба!&lt;/body&gt;</w:t>
              <w:br w:type="textWrapping"/>
              <w:t xml:space="preserve">&lt;/note&gt;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240" w:before="12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before="360" w:lineRule="auto"/>
        <w:ind w:left="0" w:firstLine="0"/>
        <w:rPr>
          <w:color w:val="2c2d30"/>
        </w:rPr>
      </w:pPr>
      <w:bookmarkStart w:colFirst="0" w:colLast="0" w:name="_xr26t01ka1vm" w:id="9"/>
      <w:bookmarkEnd w:id="9"/>
      <w:r w:rsidDel="00000000" w:rsidR="00000000" w:rsidRPr="00000000">
        <w:rPr>
          <w:color w:val="2c2d30"/>
          <w:rtl w:val="0"/>
        </w:rPr>
        <w:t xml:space="preserve">Элементы данных одного уровня</w:t>
      </w:r>
    </w:p>
    <w:p w:rsidR="00000000" w:rsidDel="00000000" w:rsidP="00000000" w:rsidRDefault="00000000" w:rsidRPr="00000000" w14:paraId="00000063">
      <w:pPr>
        <w:shd w:fill="ffffff" w:val="clear"/>
        <w:spacing w:after="160" w:before="0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Узлы, у которых один и тот же родитель, будут элементами данных одного уровня.</w:t>
      </w:r>
    </w:p>
    <w:p w:rsidR="00000000" w:rsidDel="00000000" w:rsidP="00000000" w:rsidRDefault="00000000" w:rsidRPr="00000000" w14:paraId="00000064">
      <w:pPr>
        <w:shd w:fill="ffffff" w:val="clear"/>
        <w:spacing w:after="160" w:before="0" w:lineRule="auto"/>
        <w:jc w:val="both"/>
        <w:rPr>
          <w:color w:val="000000"/>
        </w:rPr>
      </w:pPr>
      <w:r w:rsidDel="00000000" w:rsidR="00000000" w:rsidRPr="00000000">
        <w:rPr>
          <w:color w:val="333333"/>
          <w:rtl w:val="0"/>
        </w:rPr>
        <w:t xml:space="preserve">В следующем примере to, from, heading и body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элементы данных</w:t>
      </w:r>
      <w:r w:rsidDel="00000000" w:rsidR="00000000" w:rsidRPr="00000000">
        <w:rPr>
          <w:color w:val="333333"/>
          <w:rtl w:val="0"/>
        </w:rPr>
        <w:t xml:space="preserve"> одного уровня: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f636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&lt;note&gt;</w:t>
              <w:br w:type="textWrapping"/>
              <w:t xml:space="preserve">   &lt;to&gt;Джону&lt;/to&gt;</w:t>
              <w:br w:type="textWrapping"/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&gt;Дженни&lt;/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&lt;heading&gt;Напоминание&lt;/heading&gt;</w:t>
              <w:br w:type="textWrapping"/>
              <w:t xml:space="preserve">   &lt;body&gt;Купи хлеба!&lt;/body&gt;</w:t>
              <w:br w:type="textWrapping"/>
              <w:t xml:space="preserve">&lt;/note&gt;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240" w:before="12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0" w:before="0" w:lineRule="auto"/>
        <w:ind w:left="0" w:firstLine="0"/>
        <w:rPr>
          <w:color w:val="2c2d30"/>
        </w:rPr>
      </w:pPr>
      <w:bookmarkStart w:colFirst="0" w:colLast="0" w:name="_pvx4oescijwv" w:id="10"/>
      <w:bookmarkEnd w:id="10"/>
      <w:r w:rsidDel="00000000" w:rsidR="00000000" w:rsidRPr="00000000">
        <w:rPr>
          <w:color w:val="2c2d30"/>
          <w:rtl w:val="0"/>
        </w:rPr>
        <w:t xml:space="preserve">Предки</w:t>
      </w:r>
    </w:p>
    <w:p w:rsidR="00000000" w:rsidDel="00000000" w:rsidP="00000000" w:rsidRDefault="00000000" w:rsidRPr="00000000" w14:paraId="00000068">
      <w:pPr>
        <w:shd w:fill="ffffff" w:val="clear"/>
        <w:spacing w:after="160" w:before="200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Предками называются родители узлов, родители родителей и т.д.</w:t>
      </w:r>
    </w:p>
    <w:p w:rsidR="00000000" w:rsidDel="00000000" w:rsidP="00000000" w:rsidRDefault="00000000" w:rsidRPr="00000000" w14:paraId="00000069">
      <w:pPr>
        <w:shd w:fill="ffffff" w:val="clear"/>
        <w:spacing w:after="160" w:before="200" w:lineRule="auto"/>
        <w:jc w:val="both"/>
        <w:rPr>
          <w:color w:val="000000"/>
        </w:rPr>
      </w:pPr>
      <w:r w:rsidDel="00000000" w:rsidR="00000000" w:rsidRPr="00000000">
        <w:rPr>
          <w:color w:val="333333"/>
          <w:rtl w:val="0"/>
        </w:rPr>
        <w:t xml:space="preserve">В следующем примере предки элемента to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333333"/>
          <w:rtl w:val="0"/>
        </w:rPr>
        <w:t xml:space="preserve">note и messages: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f636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&lt;messages&gt;</w:t>
              <w:br w:type="textWrapping"/>
              <w:t xml:space="preserve">   &lt;note&gt;</w:t>
              <w:br w:type="textWrapping"/>
              <w:t xml:space="preserve">  </w:t>
              <w:tab/>
              <w:t xml:space="preserve">&lt;to&gt;Джону&lt;/to&gt;</w:t>
              <w:br w:type="textWrapping"/>
              <w:t xml:space="preserve">  </w:t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&gt;Дженни&lt;/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</w:t>
              <w:tab/>
              <w:t xml:space="preserve">&lt;heading&gt;Напоминание&lt;/heading&gt;</w:t>
              <w:br w:type="textWrapping"/>
              <w:t xml:space="preserve">  </w:t>
              <w:tab/>
              <w:t xml:space="preserve">&lt;body&gt;Купи хлеба!&lt;/body&gt;</w:t>
              <w:br w:type="textWrapping"/>
              <w:t xml:space="preserve">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note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&lt;/messages&gt;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240" w:before="12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0" w:before="0" w:lineRule="auto"/>
        <w:ind w:left="0" w:firstLine="0"/>
        <w:rPr>
          <w:color w:val="2c2d30"/>
        </w:rPr>
      </w:pPr>
      <w:bookmarkStart w:colFirst="0" w:colLast="0" w:name="_mplw9oq5o3e0" w:id="11"/>
      <w:bookmarkEnd w:id="11"/>
      <w:r w:rsidDel="00000000" w:rsidR="00000000" w:rsidRPr="00000000">
        <w:rPr>
          <w:color w:val="2c2d30"/>
          <w:rtl w:val="0"/>
        </w:rPr>
        <w:t xml:space="preserve">Потомки</w:t>
      </w:r>
    </w:p>
    <w:p w:rsidR="00000000" w:rsidDel="00000000" w:rsidP="00000000" w:rsidRDefault="00000000" w:rsidRPr="00000000" w14:paraId="0000006D">
      <w:pPr>
        <w:shd w:fill="ffffff" w:val="clear"/>
        <w:spacing w:after="160" w:before="20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Потомками называются прямые потомки узлов, прямые потомки прямых потомков и т. д.</w:t>
      </w:r>
    </w:p>
    <w:p w:rsidR="00000000" w:rsidDel="00000000" w:rsidP="00000000" w:rsidRDefault="00000000" w:rsidRPr="00000000" w14:paraId="0000006E">
      <w:pPr>
        <w:shd w:fill="ffffff" w:val="clear"/>
        <w:spacing w:after="160" w:before="200" w:lineRule="auto"/>
        <w:rPr>
          <w:color w:val="000000"/>
        </w:rPr>
      </w:pPr>
      <w:r w:rsidDel="00000000" w:rsidR="00000000" w:rsidRPr="00000000">
        <w:rPr>
          <w:color w:val="333333"/>
          <w:rtl w:val="0"/>
        </w:rPr>
        <w:t xml:space="preserve">В следующем примере </w:t>
      </w:r>
      <w:r w:rsidDel="00000000" w:rsidR="00000000" w:rsidRPr="00000000">
        <w:rPr>
          <w:color w:val="333333"/>
          <w:rtl w:val="0"/>
        </w:rPr>
        <w:t xml:space="preserve">потомки элемента messages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333333"/>
          <w:rtl w:val="0"/>
        </w:rPr>
        <w:t xml:space="preserve">note, to, from, heading и body:</w: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f636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&lt;messages&gt;</w:t>
              <w:br w:type="textWrapping"/>
              <w:t xml:space="preserve">   &lt;note&gt;</w:t>
              <w:br w:type="textWrapping"/>
              <w:t xml:space="preserve">  </w:t>
              <w:tab/>
              <w:t xml:space="preserve">&lt;to&gt;Джону&lt;/to&gt;</w:t>
              <w:br w:type="textWrapping"/>
              <w:t xml:space="preserve">  </w:t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&gt;Дженни&lt;/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</w:t>
              <w:tab/>
              <w:t xml:space="preserve">&lt;heading&gt;Напоминание&lt;/heading&gt;</w:t>
              <w:br w:type="textWrapping"/>
              <w:t xml:space="preserve">  </w:t>
              <w:tab/>
              <w:t xml:space="preserve">&lt;body&gt;Купи хлеба!&lt;/body&gt;</w:t>
              <w:br w:type="textWrapping"/>
              <w:t xml:space="preserve">   &lt;/note&gt;</w:t>
              <w:br w:type="textWrapping"/>
              <w:t xml:space="preserve">&lt;/messages&gt;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240" w:before="12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Style w:val="Heading1"/>
        <w:shd w:fill="ffffff" w:val="clear"/>
        <w:spacing w:after="120" w:before="120" w:lineRule="auto"/>
        <w:jc w:val="both"/>
        <w:rPr>
          <w:b w:val="0"/>
        </w:rPr>
      </w:pPr>
      <w:bookmarkStart w:colFirst="0" w:colLast="0" w:name="_dc2oannzpqzr" w:id="12"/>
      <w:bookmarkEnd w:id="12"/>
      <w:r w:rsidDel="00000000" w:rsidR="00000000" w:rsidRPr="00000000">
        <w:rPr>
          <w:b w:val="0"/>
          <w:rtl w:val="0"/>
        </w:rPr>
        <w:t xml:space="preserve">Синтаксис Xpath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0" w:before="0" w:lineRule="auto"/>
        <w:ind w:left="0" w:firstLine="0"/>
        <w:rPr>
          <w:color w:val="2c2d30"/>
        </w:rPr>
      </w:pPr>
      <w:bookmarkStart w:colFirst="0" w:colLast="0" w:name="_z7mh2dvqzghy" w:id="13"/>
      <w:bookmarkEnd w:id="13"/>
      <w:r w:rsidDel="00000000" w:rsidR="00000000" w:rsidRPr="00000000">
        <w:rPr>
          <w:color w:val="2c2d30"/>
          <w:rtl w:val="0"/>
        </w:rPr>
        <w:t xml:space="preserve">Выбор узлов</w:t>
      </w:r>
    </w:p>
    <w:p w:rsidR="00000000" w:rsidDel="00000000" w:rsidP="00000000" w:rsidRDefault="00000000" w:rsidRPr="00000000" w14:paraId="00000074">
      <w:pPr>
        <w:spacing w:after="160" w:before="200" w:lineRule="auto"/>
        <w:rPr/>
      </w:pPr>
      <w:r w:rsidDel="00000000" w:rsidR="00000000" w:rsidRPr="00000000">
        <w:rPr>
          <w:rtl w:val="0"/>
        </w:rPr>
        <w:t xml:space="preserve">Чтобы выбрать узлы в XML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документе, XPath использует выражения пути. </w:t>
      </w:r>
      <w:r w:rsidDel="00000000" w:rsidR="00000000" w:rsidRPr="00000000">
        <w:rPr>
          <w:rtl w:val="0"/>
        </w:rPr>
        <w:t xml:space="preserve">Узел выбирается исходя из </w:t>
      </w:r>
      <w:r w:rsidDel="00000000" w:rsidR="00000000" w:rsidRPr="00000000">
        <w:rPr>
          <w:rtl w:val="0"/>
        </w:rPr>
        <w:t xml:space="preserve">заданного пути. Наиболее полезные выражения пути:</w:t>
      </w:r>
    </w:p>
    <w:tbl>
      <w:tblPr>
        <w:tblStyle w:val="Table11"/>
        <w:tblW w:w="9345.0" w:type="dxa"/>
        <w:jc w:val="left"/>
        <w:tblInd w:w="1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00"/>
        <w:gridCol w:w="6345"/>
        <w:tblGridChange w:id="0">
          <w:tblGrid>
            <w:gridCol w:w="3000"/>
            <w:gridCol w:w="6345"/>
          </w:tblGrid>
        </w:tblGridChange>
      </w:tblGrid>
      <w:tr>
        <w:tc>
          <w:tcPr>
            <w:tcBorders>
              <w:left w:color="dddddd" w:space="0" w:sz="8" w:val="single"/>
              <w:bottom w:color="dddddd" w:space="0" w:sz="12" w:val="single"/>
              <w:right w:color="dddddd" w:space="0" w:sz="8" w:val="single"/>
            </w:tcBorders>
            <w:shd w:fill="bbbbb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Выражение</w:t>
            </w:r>
          </w:p>
        </w:tc>
        <w:tc>
          <w:tcPr>
            <w:tcBorders>
              <w:bottom w:color="dddddd" w:space="0" w:sz="12" w:val="single"/>
              <w:right w:color="dddddd" w:space="0" w:sz="8" w:val="single"/>
            </w:tcBorders>
            <w:shd w:fill="bbbbb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</w:t>
            </w:r>
          </w:p>
        </w:tc>
      </w:tr>
      <w:tr>
        <w:trPr>
          <w:trHeight w:val="540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имя узла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Выбирает все узлы с именем «</w:t>
            </w:r>
            <w:r w:rsidDel="00000000" w:rsidR="00000000" w:rsidRPr="00000000">
              <w:rPr>
                <w:rtl w:val="0"/>
              </w:rPr>
              <w:t xml:space="preserve">имя_узла</w:t>
            </w:r>
            <w:r w:rsidDel="00000000" w:rsidR="00000000" w:rsidRPr="00000000">
              <w:rPr>
                <w:rtl w:val="0"/>
              </w:rPr>
              <w:t xml:space="preserve">»</w:t>
            </w:r>
          </w:p>
        </w:tc>
      </w:tr>
      <w:tr>
        <w:trPr>
          <w:trHeight w:val="525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Выбирает от корневого узла</w:t>
            </w:r>
          </w:p>
        </w:tc>
      </w:tr>
      <w:tr>
        <w:trPr>
          <w:trHeight w:val="810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//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Выбирает узлы от текущего узла, соответствующего выбору, независимо от их местонахождения</w:t>
            </w:r>
          </w:p>
        </w:tc>
      </w:tr>
      <w:tr>
        <w:trPr>
          <w:trHeight w:val="525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Выбирает текущий узел</w:t>
            </w:r>
          </w:p>
        </w:tc>
      </w:tr>
      <w:tr>
        <w:trPr>
          <w:trHeight w:val="525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Выбирает родителя текущего узла</w:t>
            </w:r>
          </w:p>
        </w:tc>
      </w:tr>
      <w:tr>
        <w:trPr>
          <w:trHeight w:val="525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@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Выбирает атрибуты</w:t>
            </w:r>
          </w:p>
        </w:tc>
      </w:tr>
    </w:tbl>
    <w:p w:rsidR="00000000" w:rsidDel="00000000" w:rsidP="00000000" w:rsidRDefault="00000000" w:rsidRPr="00000000" w14:paraId="00000083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В следующей таблице приводятся некоторые выражения XPath, позволяющие сделать выборки по демонстрационному XML документу:</w:t>
      </w:r>
    </w:p>
    <w:tbl>
      <w:tblPr>
        <w:tblStyle w:val="Table12"/>
        <w:tblW w:w="8910.0" w:type="dxa"/>
        <w:jc w:val="left"/>
        <w:tblInd w:w="1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00"/>
        <w:gridCol w:w="5910"/>
        <w:tblGridChange w:id="0">
          <w:tblGrid>
            <w:gridCol w:w="3000"/>
            <w:gridCol w:w="5910"/>
          </w:tblGrid>
        </w:tblGridChange>
      </w:tblGrid>
      <w:tr>
        <w:trPr>
          <w:trHeight w:val="525" w:hRule="atLeast"/>
        </w:trPr>
        <w:tc>
          <w:tcPr>
            <w:tcBorders>
              <w:left w:color="dddddd" w:space="0" w:sz="8" w:val="single"/>
              <w:bottom w:color="dddddd" w:space="0" w:sz="12" w:val="single"/>
              <w:right w:color="dddddd" w:space="0" w:sz="8" w:val="single"/>
            </w:tcBorders>
            <w:shd w:fill="bbbbb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Выражение XPath</w:t>
            </w:r>
          </w:p>
        </w:tc>
        <w:tc>
          <w:tcPr>
            <w:tcBorders>
              <w:bottom w:color="dddddd" w:space="0" w:sz="12" w:val="single"/>
              <w:right w:color="dddddd" w:space="0" w:sz="8" w:val="single"/>
            </w:tcBorders>
            <w:shd w:fill="bbbbb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</w:t>
            </w:r>
          </w:p>
        </w:tc>
      </w:tr>
      <w:tr>
        <w:trPr>
          <w:trHeight w:val="540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messages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Выбирает все узлы с именем messages</w:t>
            </w:r>
          </w:p>
        </w:tc>
      </w:tr>
      <w:tr>
        <w:trPr>
          <w:trHeight w:val="1365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/messages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Выбирает корневой элемент сообщений</w:t>
            </w:r>
          </w:p>
          <w:p w:rsidR="00000000" w:rsidDel="00000000" w:rsidP="00000000" w:rsidRDefault="00000000" w:rsidRPr="00000000" w14:paraId="0000008B">
            <w:pPr>
              <w:spacing w:after="0"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  <w:r w:rsidDel="00000000" w:rsidR="00000000" w:rsidRPr="00000000">
              <w:rPr>
                <w:rtl w:val="0"/>
              </w:rPr>
              <w:t xml:space="preserve">: Если путь начинается с косой черты ( / ), то он всегда представляет абсолютный путь к элементу!</w:t>
            </w:r>
          </w:p>
        </w:tc>
      </w:tr>
      <w:tr>
        <w:trPr>
          <w:trHeight w:val="810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messages/note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Выбирает все элементы note — потомки элемента messages</w:t>
            </w:r>
          </w:p>
        </w:tc>
      </w:tr>
      <w:tr>
        <w:trPr>
          <w:trHeight w:val="810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//note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Выбирает все элементы note независимо от того, где в документе они находятся</w:t>
            </w:r>
          </w:p>
        </w:tc>
      </w:tr>
      <w:tr>
        <w:trPr>
          <w:trHeight w:val="1095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messages//note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Выбирает все элементы note — потомки </w:t>
            </w:r>
            <w:r w:rsidDel="00000000" w:rsidR="00000000" w:rsidRPr="00000000">
              <w:rPr>
                <w:rtl w:val="0"/>
              </w:rPr>
              <w:t xml:space="preserve">элемента messages независимо от того, где относительно него они находятся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//@date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Выбирает все атрибуты с именем date</w:t>
            </w:r>
          </w:p>
        </w:tc>
      </w:tr>
    </w:tbl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before="360" w:lineRule="auto"/>
        <w:ind w:left="0" w:firstLine="0"/>
        <w:rPr>
          <w:color w:val="2c2d30"/>
        </w:rPr>
      </w:pPr>
      <w:bookmarkStart w:colFirst="0" w:colLast="0" w:name="_vyex1mauisu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before="360" w:lineRule="auto"/>
        <w:ind w:left="0" w:firstLine="0"/>
        <w:rPr>
          <w:color w:val="2c2d30"/>
        </w:rPr>
      </w:pPr>
      <w:bookmarkStart w:colFirst="0" w:colLast="0" w:name="_q39tluvavbqx" w:id="15"/>
      <w:bookmarkEnd w:id="15"/>
      <w:r w:rsidDel="00000000" w:rsidR="00000000" w:rsidRPr="00000000">
        <w:rPr>
          <w:color w:val="2c2d30"/>
          <w:rtl w:val="0"/>
        </w:rPr>
        <w:t xml:space="preserve">Предикаты</w:t>
      </w:r>
    </w:p>
    <w:p w:rsidR="00000000" w:rsidDel="00000000" w:rsidP="00000000" w:rsidRDefault="00000000" w:rsidRPr="00000000" w14:paraId="00000096">
      <w:pPr>
        <w:spacing w:after="160" w:before="200" w:line="276" w:lineRule="auto"/>
        <w:jc w:val="both"/>
        <w:rPr/>
      </w:pPr>
      <w:r w:rsidDel="00000000" w:rsidR="00000000" w:rsidRPr="00000000">
        <w:rPr>
          <w:rtl w:val="0"/>
        </w:rPr>
        <w:t xml:space="preserve">Предикаты позволяют найти конкретный узел или узел с конкретным значением.</w:t>
      </w:r>
    </w:p>
    <w:p w:rsidR="00000000" w:rsidDel="00000000" w:rsidP="00000000" w:rsidRDefault="00000000" w:rsidRPr="00000000" w14:paraId="00000097">
      <w:pPr>
        <w:spacing w:after="16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Предикаты всегда заключаются в квадратные скобки. </w:t>
      </w:r>
    </w:p>
    <w:p w:rsidR="00000000" w:rsidDel="00000000" w:rsidP="00000000" w:rsidRDefault="00000000" w:rsidRPr="00000000" w14:paraId="00000098">
      <w:pPr>
        <w:spacing w:after="16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В следующей таблице приводятся некоторые выражения XPath с предикатами, позволяющими сделать выборки по демонстрационному XML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документу:</w:t>
      </w:r>
    </w:p>
    <w:tbl>
      <w:tblPr>
        <w:tblStyle w:val="Table13"/>
        <w:tblW w:w="8910.0" w:type="dxa"/>
        <w:jc w:val="left"/>
        <w:tblInd w:w="1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210"/>
        <w:gridCol w:w="5700"/>
        <w:tblGridChange w:id="0">
          <w:tblGrid>
            <w:gridCol w:w="3210"/>
            <w:gridCol w:w="5700"/>
          </w:tblGrid>
        </w:tblGridChange>
      </w:tblGrid>
      <w:tr>
        <w:trPr>
          <w:trHeight w:val="825" w:hRule="atLeast"/>
        </w:trPr>
        <w:tc>
          <w:tcPr>
            <w:tcBorders>
              <w:left w:color="dddddd" w:space="0" w:sz="8" w:val="single"/>
              <w:bottom w:color="dddddd" w:space="0" w:sz="12" w:val="single"/>
              <w:right w:color="dddddd" w:space="0" w:sz="8" w:val="single"/>
            </w:tcBorders>
            <w:shd w:fill="bbbbb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after="30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Выражение XPath</w:t>
            </w:r>
          </w:p>
        </w:tc>
        <w:tc>
          <w:tcPr>
            <w:tcBorders>
              <w:bottom w:color="dddddd" w:space="0" w:sz="12" w:val="single"/>
              <w:right w:color="dddddd" w:space="0" w:sz="8" w:val="single"/>
            </w:tcBorders>
            <w:shd w:fill="bbbbb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after="30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</w:t>
            </w:r>
          </w:p>
        </w:tc>
      </w:tr>
      <w:tr>
        <w:trPr>
          <w:trHeight w:val="2805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3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/messages/note[1]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3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Выбирает первый элемент note, который является прямым потомком элемента messages.</w:t>
            </w:r>
          </w:p>
          <w:p w:rsidR="00000000" w:rsidDel="00000000" w:rsidP="00000000" w:rsidRDefault="00000000" w:rsidRPr="00000000" w14:paraId="0000009D">
            <w:pPr>
              <w:spacing w:after="300"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  <w:r w:rsidDel="00000000" w:rsidR="00000000" w:rsidRPr="00000000">
              <w:rPr>
                <w:rtl w:val="0"/>
              </w:rPr>
              <w:t xml:space="preserve">: В IE 5,6,7,8,9 первым узлом будет [0], однако согласно W3C это должен быть [1]. Чтобы решить эту проблему в IE, нужно установить опцию SelectionLanguage в значение XPath.</w:t>
            </w:r>
          </w:p>
          <w:p w:rsidR="00000000" w:rsidDel="00000000" w:rsidP="00000000" w:rsidRDefault="00000000" w:rsidRPr="00000000" w14:paraId="0000009E">
            <w:pPr>
              <w:spacing w:after="3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В JavaScript: xml.setProperty("SelectionLanguage","XPath");</w:t>
            </w:r>
          </w:p>
        </w:tc>
      </w:tr>
      <w:tr>
        <w:trPr>
          <w:trHeight w:val="810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/messages/note[last()]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Выбирает последний элемент note — прямой потомок элемента messages.</w:t>
            </w:r>
          </w:p>
        </w:tc>
      </w:tr>
      <w:tr>
        <w:trPr>
          <w:trHeight w:val="810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/messages/note[last()-1]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Выбирает предпоследний элемент note, который является прямым потомком элемента messages.</w:t>
            </w:r>
          </w:p>
        </w:tc>
      </w:tr>
      <w:tr>
        <w:trPr>
          <w:trHeight w:val="810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/messages/note[position()=2]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Выбирает второй  по счету элемент note, который является прямым потомком элемента messages.</w:t>
            </w:r>
          </w:p>
        </w:tc>
      </w:tr>
      <w:tr>
        <w:trPr>
          <w:trHeight w:val="810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//heading[@date]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Выбирает все элементы heading, у которых есть атрибут date</w:t>
            </w:r>
          </w:p>
        </w:tc>
      </w:tr>
      <w:tr>
        <w:trPr>
          <w:trHeight w:val="810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//heading[@date="10/01/2008"]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Выбирает все элементы heading, у которых есть атрибут date со значением 10/01/2008</w:t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spacing w:after="80" w:befor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0" w:before="0" w:lineRule="auto"/>
        <w:ind w:left="0" w:firstLine="0"/>
        <w:rPr>
          <w:color w:val="2c2d30"/>
        </w:rPr>
      </w:pPr>
      <w:bookmarkStart w:colFirst="0" w:colLast="0" w:name="_vicva1dn3yd7" w:id="16"/>
      <w:bookmarkEnd w:id="16"/>
      <w:r w:rsidDel="00000000" w:rsidR="00000000" w:rsidRPr="00000000">
        <w:rPr>
          <w:color w:val="2c2d30"/>
          <w:rtl w:val="0"/>
        </w:rPr>
        <w:t xml:space="preserve">Выбор неизвестных заранее узлов</w:t>
      </w:r>
    </w:p>
    <w:p w:rsidR="00000000" w:rsidDel="00000000" w:rsidP="00000000" w:rsidRDefault="00000000" w:rsidRPr="00000000" w14:paraId="000000AB">
      <w:pPr>
        <w:spacing w:after="160" w:before="200" w:lineRule="auto"/>
        <w:jc w:val="both"/>
        <w:rPr/>
      </w:pPr>
      <w:r w:rsidDel="00000000" w:rsidR="00000000" w:rsidRPr="00000000">
        <w:rPr>
          <w:rtl w:val="0"/>
        </w:rPr>
        <w:t xml:space="preserve">Чтобы найти неизвестные заранее узлы XML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документа, XPath позволяет использовать специальные символы.</w:t>
      </w:r>
    </w:p>
    <w:tbl>
      <w:tblPr>
        <w:tblStyle w:val="Table14"/>
        <w:tblW w:w="8910.0" w:type="dxa"/>
        <w:jc w:val="left"/>
        <w:tblInd w:w="1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00"/>
        <w:gridCol w:w="5910"/>
        <w:tblGridChange w:id="0">
          <w:tblGrid>
            <w:gridCol w:w="3000"/>
            <w:gridCol w:w="5910"/>
          </w:tblGrid>
        </w:tblGridChange>
      </w:tblGrid>
      <w:tr>
        <w:trPr>
          <w:trHeight w:val="525" w:hRule="atLeast"/>
        </w:trPr>
        <w:tc>
          <w:tcPr>
            <w:tcBorders>
              <w:left w:color="dddddd" w:space="0" w:sz="8" w:val="single"/>
              <w:bottom w:color="dddddd" w:space="0" w:sz="12" w:val="single"/>
              <w:right w:color="dddddd" w:space="0" w:sz="8" w:val="single"/>
            </w:tcBorders>
            <w:shd w:fill="bbbbb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Спецсимвол</w:t>
            </w:r>
          </w:p>
        </w:tc>
        <w:tc>
          <w:tcPr>
            <w:tcBorders>
              <w:bottom w:color="dddddd" w:space="0" w:sz="12" w:val="single"/>
              <w:right w:color="dddddd" w:space="0" w:sz="8" w:val="single"/>
            </w:tcBorders>
            <w:shd w:fill="bbbbb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trHeight w:val="540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Соответствует любому узлу элемента</w:t>
            </w:r>
          </w:p>
        </w:tc>
      </w:tr>
      <w:tr>
        <w:trPr>
          <w:trHeight w:val="525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@*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Соответствует любому узлу атрибута</w:t>
            </w:r>
          </w:p>
        </w:tc>
      </w:tr>
      <w:tr>
        <w:trPr>
          <w:trHeight w:val="525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node()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Соответствует любому узлу любого типа</w:t>
            </w:r>
          </w:p>
        </w:tc>
      </w:tr>
    </w:tbl>
    <w:p w:rsidR="00000000" w:rsidDel="00000000" w:rsidP="00000000" w:rsidRDefault="00000000" w:rsidRPr="00000000" w14:paraId="000000B4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before="0" w:lineRule="auto"/>
        <w:jc w:val="both"/>
        <w:rPr/>
      </w:pPr>
      <w:r w:rsidDel="00000000" w:rsidR="00000000" w:rsidRPr="00000000">
        <w:rPr>
          <w:rtl w:val="0"/>
        </w:rPr>
        <w:t xml:space="preserve">В следующей таблице приводятся некоторые выражения XPath со спецсимволами, позволяющие сделать выборки по демонстрационному XML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документу:</w:t>
      </w:r>
    </w:p>
    <w:tbl>
      <w:tblPr>
        <w:tblStyle w:val="Table15"/>
        <w:tblW w:w="9060.0" w:type="dxa"/>
        <w:jc w:val="left"/>
        <w:tblInd w:w="1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00"/>
        <w:gridCol w:w="6060"/>
        <w:tblGridChange w:id="0">
          <w:tblGrid>
            <w:gridCol w:w="3000"/>
            <w:gridCol w:w="6060"/>
          </w:tblGrid>
        </w:tblGridChange>
      </w:tblGrid>
      <w:tr>
        <w:trPr>
          <w:trHeight w:val="525" w:hRule="atLeast"/>
        </w:trPr>
        <w:tc>
          <w:tcPr>
            <w:tcBorders>
              <w:left w:color="dddddd" w:space="0" w:sz="8" w:val="single"/>
              <w:bottom w:color="dddddd" w:space="0" w:sz="12" w:val="single"/>
              <w:right w:color="dddddd" w:space="0" w:sz="8" w:val="single"/>
            </w:tcBorders>
            <w:shd w:fill="bbbbb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after="0" w:before="0" w:lineRule="auto"/>
              <w:ind w:left="-140" w:firstLine="1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Выражение XPath</w:t>
            </w:r>
          </w:p>
        </w:tc>
        <w:tc>
          <w:tcPr>
            <w:tcBorders>
              <w:bottom w:color="dddddd" w:space="0" w:sz="12" w:val="single"/>
              <w:right w:color="dddddd" w:space="0" w:sz="8" w:val="single"/>
            </w:tcBorders>
            <w:shd w:fill="bbbbb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after="0" w:before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</w:t>
            </w:r>
          </w:p>
        </w:tc>
      </w:tr>
      <w:tr>
        <w:trPr>
          <w:trHeight w:val="825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0" w:lineRule="auto"/>
              <w:ind w:left="-140" w:firstLine="140"/>
              <w:rPr/>
            </w:pPr>
            <w:r w:rsidDel="00000000" w:rsidR="00000000" w:rsidRPr="00000000">
              <w:rPr>
                <w:rtl w:val="0"/>
              </w:rPr>
              <w:t xml:space="preserve">/messages/*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Выбирает все элементы — прямые потомки элемента messages</w:t>
            </w:r>
          </w:p>
        </w:tc>
      </w:tr>
      <w:tr>
        <w:trPr>
          <w:trHeight w:val="525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before="0" w:lineRule="auto"/>
              <w:ind w:left="-140" w:firstLine="140"/>
              <w:rPr/>
            </w:pPr>
            <w:r w:rsidDel="00000000" w:rsidR="00000000" w:rsidRPr="00000000">
              <w:rPr>
                <w:rtl w:val="0"/>
              </w:rPr>
              <w:t xml:space="preserve">//*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Выбирает все элементы в документе</w:t>
            </w:r>
          </w:p>
        </w:tc>
      </w:tr>
      <w:tr>
        <w:trPr>
          <w:trHeight w:val="810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0" w:lineRule="auto"/>
              <w:ind w:left="-140" w:firstLine="140"/>
              <w:rPr/>
            </w:pPr>
            <w:r w:rsidDel="00000000" w:rsidR="00000000" w:rsidRPr="00000000">
              <w:rPr>
                <w:rtl w:val="0"/>
              </w:rPr>
              <w:t xml:space="preserve">//heading[@*]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Выбирает все элементы heading, у которых есть по крайней мере один атрибут любого типа</w:t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spacing w:after="80" w:befor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0" w:before="0" w:lineRule="auto"/>
        <w:ind w:left="0" w:firstLine="0"/>
        <w:rPr>
          <w:color w:val="2c2d30"/>
        </w:rPr>
      </w:pPr>
      <w:bookmarkStart w:colFirst="0" w:colLast="0" w:name="_xx1rlld3cl97" w:id="17"/>
      <w:bookmarkEnd w:id="17"/>
      <w:r w:rsidDel="00000000" w:rsidR="00000000" w:rsidRPr="00000000">
        <w:rPr>
          <w:color w:val="2c2d30"/>
          <w:rtl w:val="0"/>
        </w:rPr>
        <w:t xml:space="preserve">Выбор нескольких путей</w:t>
      </w:r>
    </w:p>
    <w:p w:rsidR="00000000" w:rsidDel="00000000" w:rsidP="00000000" w:rsidRDefault="00000000" w:rsidRPr="00000000" w14:paraId="000000C0">
      <w:pPr>
        <w:spacing w:after="160" w:before="200" w:lineRule="auto"/>
        <w:rPr/>
      </w:pPr>
      <w:r w:rsidDel="00000000" w:rsidR="00000000" w:rsidRPr="00000000">
        <w:rPr>
          <w:rtl w:val="0"/>
        </w:rPr>
        <w:t xml:space="preserve">Использование оператора | в выражении XPath позволяет делать выбор по нескольким путям.</w:t>
      </w:r>
    </w:p>
    <w:p w:rsidR="00000000" w:rsidDel="00000000" w:rsidP="00000000" w:rsidRDefault="00000000" w:rsidRPr="00000000" w14:paraId="000000C1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В следующей таблице приводятся некоторые выражения XPath, позволяющие сделать выборки по демонстрационному XML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документу:</w:t>
      </w:r>
    </w:p>
    <w:tbl>
      <w:tblPr>
        <w:tblStyle w:val="Table16"/>
        <w:tblW w:w="8910.0" w:type="dxa"/>
        <w:jc w:val="left"/>
        <w:tblInd w:w="1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00"/>
        <w:gridCol w:w="5910"/>
        <w:tblGridChange w:id="0">
          <w:tblGrid>
            <w:gridCol w:w="3000"/>
            <w:gridCol w:w="5910"/>
          </w:tblGrid>
        </w:tblGridChange>
      </w:tblGrid>
      <w:tr>
        <w:trPr>
          <w:trHeight w:val="525" w:hRule="atLeast"/>
        </w:trPr>
        <w:tc>
          <w:tcPr>
            <w:tcBorders>
              <w:left w:color="dddddd" w:space="0" w:sz="8" w:val="single"/>
              <w:bottom w:color="dddddd" w:space="0" w:sz="12" w:val="single"/>
              <w:right w:color="dddddd" w:space="0" w:sz="8" w:val="single"/>
            </w:tcBorders>
            <w:shd w:fill="bbbbb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after="0" w:before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Выражение XPath</w:t>
            </w:r>
          </w:p>
        </w:tc>
        <w:tc>
          <w:tcPr>
            <w:tcBorders>
              <w:bottom w:color="dddddd" w:space="0" w:sz="12" w:val="single"/>
              <w:right w:color="dddddd" w:space="0" w:sz="8" w:val="single"/>
            </w:tcBorders>
            <w:shd w:fill="bbbbb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</w:t>
            </w:r>
          </w:p>
        </w:tc>
      </w:tr>
      <w:tr>
        <w:trPr>
          <w:trHeight w:val="825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//note/heading | //note/body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Выбирает все элементы heading и body из всех элементов note</w:t>
            </w:r>
          </w:p>
        </w:tc>
      </w:tr>
      <w:tr>
        <w:trPr>
          <w:trHeight w:val="810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//heading | //body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Выбирает все элементы heading и body во всем документе</w:t>
            </w:r>
          </w:p>
        </w:tc>
      </w:tr>
    </w:tbl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pStyle w:val="Heading2"/>
        <w:spacing w:after="240" w:before="240" w:lineRule="auto"/>
        <w:rPr/>
      </w:pPr>
      <w:bookmarkStart w:colFirst="0" w:colLast="0" w:name="_vsrwv97d9ofh" w:id="18"/>
      <w:bookmarkEnd w:id="18"/>
      <w:r w:rsidDel="00000000" w:rsidR="00000000" w:rsidRPr="00000000">
        <w:rPr>
          <w:rtl w:val="0"/>
        </w:rPr>
        <w:t xml:space="preserve">Прочие обозначения в XPath</w:t>
      </w:r>
    </w:p>
    <w:tbl>
      <w:tblPr>
        <w:tblStyle w:val="Table17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00"/>
        <w:gridCol w:w="7320"/>
        <w:tblGridChange w:id="0">
          <w:tblGrid>
            <w:gridCol w:w="1800"/>
            <w:gridCol w:w="7320"/>
          </w:tblGrid>
        </w:tblGridChange>
      </w:tblGrid>
      <w:tr>
        <w:trPr>
          <w:trHeight w:val="345" w:hRule="atLeast"/>
        </w:trPr>
        <w:tc>
          <w:tcPr>
            <w:tcBorders>
              <w:top w:color="a2a9b1" w:space="0" w:sz="8" w:val="single"/>
              <w:left w:color="a2a9b1" w:space="0" w:sz="8" w:val="single"/>
              <w:bottom w:color="a2a9b1" w:space="0" w:sz="8" w:val="single"/>
              <w:right w:color="a2a9b1" w:space="0" w:sz="8" w:val="single"/>
            </w:tcBorders>
            <w:shd w:fill="eaecf0" w:val="clear"/>
            <w:tcMar>
              <w:top w:w="40.0" w:type="dxa"/>
              <w:left w:w="100.0" w:type="dxa"/>
              <w:bottom w:w="40.0" w:type="dxa"/>
              <w:right w:w="3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before="0" w:lineRule="auto"/>
              <w:jc w:val="center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Обозначение</w:t>
            </w:r>
          </w:p>
        </w:tc>
        <w:tc>
          <w:tcPr>
            <w:tcBorders>
              <w:top w:color="a2a9b1" w:space="0" w:sz="8" w:val="single"/>
              <w:bottom w:color="a2a9b1" w:space="0" w:sz="8" w:val="single"/>
              <w:right w:color="a2a9b1" w:space="0" w:sz="8" w:val="single"/>
            </w:tcBorders>
            <w:shd w:fill="eaecf0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before="0" w:lineRule="auto"/>
              <w:jc w:val="center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Описание</w:t>
            </w:r>
          </w:p>
        </w:tc>
      </w:tr>
      <w:tr>
        <w:trPr>
          <w:trHeight w:val="600" w:hRule="atLeast"/>
        </w:trPr>
        <w:tc>
          <w:tcPr>
            <w:tcBorders>
              <w:left w:color="a2a9b1" w:space="0" w:sz="8" w:val="single"/>
              <w:bottom w:color="a2a9b1" w:space="0" w:sz="8" w:val="single"/>
              <w:right w:color="a2a9b1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before="0" w:lineRule="auto"/>
              <w:rPr>
                <w:color w:val="000000"/>
                <w:shd w:fill="f8f9fa" w:val="clear"/>
              </w:rPr>
            </w:pPr>
            <w:r w:rsidDel="00000000" w:rsidR="00000000" w:rsidRPr="00000000">
              <w:rPr>
                <w:color w:val="000000"/>
                <w:shd w:fill="f8f9fa" w:val="clear"/>
                <w:rtl w:val="0"/>
              </w:rPr>
              <w:t xml:space="preserve">*</w:t>
            </w:r>
          </w:p>
        </w:tc>
        <w:tc>
          <w:tcPr>
            <w:tcBorders>
              <w:bottom w:color="a2a9b1" w:space="0" w:sz="8" w:val="single"/>
              <w:right w:color="a2a9b1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before="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Обозначает </w:t>
            </w:r>
            <w:r w:rsidDel="00000000" w:rsidR="00000000" w:rsidRPr="00000000">
              <w:rPr>
                <w:i w:val="1"/>
                <w:color w:val="222222"/>
                <w:rtl w:val="0"/>
              </w:rPr>
              <w:t xml:space="preserve">любое</w:t>
            </w:r>
            <w:r w:rsidDel="00000000" w:rsidR="00000000" w:rsidRPr="00000000">
              <w:rPr>
                <w:color w:val="222222"/>
                <w:rtl w:val="0"/>
              </w:rPr>
              <w:t xml:space="preserve"> имя или набор символов по указанной оси, например: </w:t>
            </w:r>
            <w:r w:rsidDel="00000000" w:rsidR="00000000" w:rsidRPr="00000000">
              <w:rPr>
                <w:color w:val="000000"/>
                <w:shd w:fill="f8f9fa" w:val="clear"/>
                <w:rtl w:val="0"/>
              </w:rPr>
              <w:t xml:space="preserve">*</w:t>
            </w:r>
            <w:r w:rsidDel="00000000" w:rsidR="00000000" w:rsidRPr="00000000">
              <w:rPr>
                <w:color w:val="222222"/>
                <w:rtl w:val="0"/>
              </w:rPr>
              <w:t xml:space="preserve"> — любой дочерний узел; </w:t>
            </w:r>
            <w:r w:rsidDel="00000000" w:rsidR="00000000" w:rsidRPr="00000000">
              <w:rPr>
                <w:color w:val="000000"/>
                <w:shd w:fill="f8f9fa" w:val="clear"/>
                <w:rtl w:val="0"/>
              </w:rPr>
              <w:t xml:space="preserve">@*</w:t>
            </w:r>
            <w:r w:rsidDel="00000000" w:rsidR="00000000" w:rsidRPr="00000000">
              <w:rPr>
                <w:color w:val="222222"/>
                <w:rtl w:val="0"/>
              </w:rPr>
              <w:t xml:space="preserve"> — любой атрибут</w:t>
            </w:r>
          </w:p>
        </w:tc>
      </w:tr>
      <w:tr>
        <w:trPr>
          <w:trHeight w:val="345" w:hRule="atLeast"/>
        </w:trPr>
        <w:tc>
          <w:tcPr>
            <w:tcBorders>
              <w:left w:color="a2a9b1" w:space="0" w:sz="8" w:val="single"/>
              <w:bottom w:color="a2a9b1" w:space="0" w:sz="8" w:val="single"/>
              <w:right w:color="a2a9b1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before="0" w:lineRule="auto"/>
              <w:rPr>
                <w:color w:val="000000"/>
                <w:shd w:fill="f8f9fa" w:val="clear"/>
              </w:rPr>
            </w:pPr>
            <w:r w:rsidDel="00000000" w:rsidR="00000000" w:rsidRPr="00000000">
              <w:rPr>
                <w:color w:val="000000"/>
                <w:shd w:fill="f8f9fa" w:val="clear"/>
                <w:rtl w:val="0"/>
              </w:rPr>
              <w:t xml:space="preserve">$name</w:t>
            </w:r>
          </w:p>
        </w:tc>
        <w:tc>
          <w:tcPr>
            <w:tcBorders>
              <w:bottom w:color="a2a9b1" w:space="0" w:sz="8" w:val="single"/>
              <w:right w:color="a2a9b1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before="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Обращение к переменной. </w:t>
            </w:r>
            <w:r w:rsidDel="00000000" w:rsidR="00000000" w:rsidRPr="00000000">
              <w:rPr>
                <w:color w:val="000000"/>
                <w:shd w:fill="f8f9fa" w:val="clear"/>
                <w:rtl w:val="0"/>
              </w:rPr>
              <w:t xml:space="preserve">name</w:t>
            </w:r>
            <w:r w:rsidDel="00000000" w:rsidR="00000000" w:rsidRPr="00000000">
              <w:rPr>
                <w:color w:val="222222"/>
                <w:rtl w:val="0"/>
              </w:rPr>
              <w:t xml:space="preserve"> — имя переменной или параметра</w:t>
            </w:r>
          </w:p>
        </w:tc>
      </w:tr>
      <w:tr>
        <w:trPr>
          <w:trHeight w:val="1080" w:hRule="atLeast"/>
        </w:trPr>
        <w:tc>
          <w:tcPr>
            <w:tcBorders>
              <w:left w:color="a2a9b1" w:space="0" w:sz="8" w:val="single"/>
              <w:bottom w:color="a2a9b1" w:space="0" w:sz="8" w:val="single"/>
              <w:right w:color="a2a9b1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before="0" w:lineRule="auto"/>
              <w:rPr>
                <w:color w:val="000000"/>
                <w:shd w:fill="f8f9fa" w:val="clear"/>
              </w:rPr>
            </w:pPr>
            <w:r w:rsidDel="00000000" w:rsidR="00000000" w:rsidRPr="00000000">
              <w:rPr>
                <w:color w:val="000000"/>
                <w:shd w:fill="f8f9fa" w:val="clear"/>
                <w:rtl w:val="0"/>
              </w:rPr>
              <w:t xml:space="preserve">[]</w:t>
            </w:r>
          </w:p>
        </w:tc>
        <w:tc>
          <w:tcPr>
            <w:tcBorders>
              <w:bottom w:color="a2a9b1" w:space="0" w:sz="8" w:val="single"/>
              <w:right w:color="a2a9b1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before="0" w:lineRule="auto"/>
              <w:rPr>
                <w:color w:val="000000"/>
                <w:shd w:fill="f8f9fa" w:val="clear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Дополнительные условия выборки (или предикат шага адресации). Должен содержать логическое значение. Если содержит числовое, считается, что это порядковый номер узла, что эквивалентно приписыванию перед этим числом выражения </w:t>
            </w:r>
            <w:r w:rsidDel="00000000" w:rsidR="00000000" w:rsidRPr="00000000">
              <w:rPr>
                <w:color w:val="000000"/>
                <w:shd w:fill="f8f9fa" w:val="clear"/>
                <w:rtl w:val="0"/>
              </w:rPr>
              <w:t xml:space="preserve">position()=</w:t>
            </w:r>
          </w:p>
        </w:tc>
      </w:tr>
      <w:tr>
        <w:trPr>
          <w:trHeight w:val="585" w:hRule="atLeast"/>
        </w:trPr>
        <w:tc>
          <w:tcPr>
            <w:tcBorders>
              <w:left w:color="a2a9b1" w:space="0" w:sz="8" w:val="single"/>
              <w:bottom w:color="a2a9b1" w:space="0" w:sz="8" w:val="single"/>
              <w:right w:color="a2a9b1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before="0" w:lineRule="auto"/>
              <w:rPr>
                <w:color w:val="000000"/>
                <w:shd w:fill="f8f9fa" w:val="clear"/>
              </w:rPr>
            </w:pPr>
            <w:r w:rsidDel="00000000" w:rsidR="00000000" w:rsidRPr="00000000">
              <w:rPr>
                <w:color w:val="000000"/>
                <w:shd w:fill="f8f9fa" w:val="clear"/>
                <w:rtl w:val="0"/>
              </w:rPr>
              <w:t xml:space="preserve">{}</w:t>
            </w:r>
          </w:p>
        </w:tc>
        <w:tc>
          <w:tcPr>
            <w:tcBorders>
              <w:bottom w:color="a2a9b1" w:space="0" w:sz="8" w:val="single"/>
              <w:right w:color="a2a9b1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before="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Если применяется внутри тега другого языка (например HTML), то XSLT-процессор рассматривает содержимое фигурных скобок как XPath</w:t>
            </w:r>
          </w:p>
        </w:tc>
      </w:tr>
      <w:tr>
        <w:trPr>
          <w:trHeight w:val="345" w:hRule="atLeast"/>
        </w:trPr>
        <w:tc>
          <w:tcPr>
            <w:tcBorders>
              <w:left w:color="a2a9b1" w:space="0" w:sz="8" w:val="single"/>
              <w:bottom w:color="a2a9b1" w:space="0" w:sz="8" w:val="single"/>
              <w:right w:color="a2a9b1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before="0" w:lineRule="auto"/>
              <w:rPr>
                <w:color w:val="000000"/>
                <w:shd w:fill="f8f9fa" w:val="clear"/>
              </w:rPr>
            </w:pPr>
            <w:r w:rsidDel="00000000" w:rsidR="00000000" w:rsidRPr="00000000">
              <w:rPr>
                <w:color w:val="000000"/>
                <w:shd w:fill="f8f9fa" w:val="clear"/>
                <w:rtl w:val="0"/>
              </w:rPr>
              <w:t xml:space="preserve">/</w:t>
            </w:r>
          </w:p>
        </w:tc>
        <w:tc>
          <w:tcPr>
            <w:tcBorders>
              <w:bottom w:color="a2a9b1" w:space="0" w:sz="8" w:val="single"/>
              <w:right w:color="a2a9b1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before="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Определяет уровень дерева, т. е. разделяет шаги адресации</w:t>
            </w:r>
          </w:p>
        </w:tc>
      </w:tr>
      <w:tr>
        <w:trPr>
          <w:trHeight w:val="840" w:hRule="atLeast"/>
        </w:trPr>
        <w:tc>
          <w:tcPr>
            <w:tcBorders>
              <w:left w:color="a2a9b1" w:space="0" w:sz="8" w:val="single"/>
              <w:bottom w:color="a2a9b1" w:space="0" w:sz="8" w:val="single"/>
              <w:right w:color="a2a9b1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before="0" w:lineRule="auto"/>
              <w:rPr>
                <w:color w:val="000000"/>
                <w:shd w:fill="f8f9fa" w:val="clear"/>
              </w:rPr>
            </w:pPr>
            <w:r w:rsidDel="00000000" w:rsidR="00000000" w:rsidRPr="00000000">
              <w:rPr>
                <w:color w:val="000000"/>
                <w:shd w:fill="f8f9fa" w:val="clear"/>
                <w:rtl w:val="0"/>
              </w:rPr>
              <w:t xml:space="preserve">|</w:t>
            </w:r>
          </w:p>
        </w:tc>
        <w:tc>
          <w:tcPr>
            <w:tcBorders>
              <w:bottom w:color="a2a9b1" w:space="0" w:sz="8" w:val="single"/>
              <w:right w:color="a2a9b1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before="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Объединяет результат. Т. е., в рамках одного пути можно написать несколько путей разбора через знак </w:t>
            </w:r>
            <w:r w:rsidDel="00000000" w:rsidR="00000000" w:rsidRPr="00000000">
              <w:rPr>
                <w:color w:val="000000"/>
                <w:shd w:fill="f8f9fa" w:val="clear"/>
                <w:rtl w:val="0"/>
              </w:rPr>
              <w:t xml:space="preserve">|</w:t>
            </w:r>
            <w:r w:rsidDel="00000000" w:rsidR="00000000" w:rsidRPr="00000000">
              <w:rPr>
                <w:color w:val="222222"/>
                <w:rtl w:val="0"/>
              </w:rPr>
              <w:t xml:space="preserve">, и в результат такого выражения войдёт всё, что будет найдено любым из этих путей</w:t>
            </w:r>
          </w:p>
        </w:tc>
      </w:tr>
    </w:tbl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pStyle w:val="Heading2"/>
        <w:spacing w:after="240" w:before="240" w:lineRule="auto"/>
        <w:rPr/>
      </w:pPr>
      <w:bookmarkStart w:colFirst="0" w:colLast="0" w:name="_uvs6yhelgg72" w:id="19"/>
      <w:bookmarkEnd w:id="19"/>
      <w:r w:rsidDel="00000000" w:rsidR="00000000" w:rsidRPr="00000000">
        <w:rPr>
          <w:rtl w:val="0"/>
        </w:rPr>
        <w:t xml:space="preserve">Оси XPath</w:t>
      </w:r>
    </w:p>
    <w:p w:rsidR="00000000" w:rsidDel="00000000" w:rsidP="00000000" w:rsidRDefault="00000000" w:rsidRPr="00000000" w14:paraId="000000DA">
      <w:pPr>
        <w:shd w:fill="ffffff" w:val="clear"/>
        <w:spacing w:after="16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Ось определяет отношение узлового набора по отношению к текущему узлу.</w:t>
      </w:r>
    </w:p>
    <w:tbl>
      <w:tblPr>
        <w:tblStyle w:val="Table18"/>
        <w:tblW w:w="9345.0" w:type="dxa"/>
        <w:jc w:val="left"/>
        <w:tblInd w:w="1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00"/>
        <w:gridCol w:w="6345"/>
        <w:tblGridChange w:id="0">
          <w:tblGrid>
            <w:gridCol w:w="3000"/>
            <w:gridCol w:w="6345"/>
          </w:tblGrid>
        </w:tblGridChange>
      </w:tblGrid>
      <w:tr>
        <w:trPr>
          <w:trHeight w:val="495" w:hRule="atLeast"/>
        </w:trPr>
        <w:tc>
          <w:tcPr>
            <w:tcBorders>
              <w:left w:color="dddddd" w:space="0" w:sz="8" w:val="single"/>
              <w:bottom w:color="dddddd" w:space="0" w:sz="12" w:val="single"/>
              <w:right w:color="dddddd" w:space="0" w:sz="8" w:val="single"/>
            </w:tcBorders>
            <w:shd w:fill="bbbbb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after="0" w:before="0" w:lineRule="auto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Название оси</w:t>
            </w:r>
          </w:p>
        </w:tc>
        <w:tc>
          <w:tcPr>
            <w:tcBorders>
              <w:bottom w:color="dddddd" w:space="0" w:sz="12" w:val="single"/>
              <w:right w:color="dddddd" w:space="0" w:sz="8" w:val="single"/>
            </w:tcBorders>
            <w:shd w:fill="bbbbb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after="0" w:before="0" w:lineRule="auto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Результат</w:t>
            </w:r>
          </w:p>
        </w:tc>
      </w:tr>
      <w:tr>
        <w:trPr>
          <w:trHeight w:val="510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ancestor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Выбирает всех предков текущего узла</w:t>
            </w:r>
          </w:p>
        </w:tc>
      </w:tr>
      <w:tr>
        <w:trPr>
          <w:trHeight w:val="495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ancestor-or-self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Выбирает всех предков текущего узла и сам текущий узел</w:t>
            </w:r>
          </w:p>
        </w:tc>
      </w:tr>
      <w:tr>
        <w:trPr>
          <w:trHeight w:val="495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attribute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Выбирает все атрибуты текущего узла</w:t>
            </w:r>
          </w:p>
        </w:tc>
      </w:tr>
      <w:tr>
        <w:trPr>
          <w:trHeight w:val="495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child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Выбирает всех прямых потомков текущего узла</w:t>
            </w:r>
          </w:p>
        </w:tc>
      </w:tr>
      <w:tr>
        <w:trPr>
          <w:trHeight w:val="495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descendant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Выбирает всех потомков текущего узла</w:t>
            </w:r>
          </w:p>
        </w:tc>
      </w:tr>
      <w:tr>
        <w:trPr>
          <w:trHeight w:val="495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descendant-or-self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Выбирает всех потомков текущего узла и сам текущий узел</w:t>
            </w:r>
          </w:p>
        </w:tc>
      </w:tr>
      <w:tr>
        <w:trPr>
          <w:trHeight w:val="750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following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Выбирает все элементы в документе после закрывающего тега текущего узла</w:t>
            </w:r>
          </w:p>
        </w:tc>
      </w:tr>
      <w:tr>
        <w:trPr>
          <w:trHeight w:val="495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following-sibling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Выбирает все элементы одного уровня после текущего узла</w:t>
            </w:r>
          </w:p>
        </w:tc>
      </w:tr>
      <w:tr>
        <w:trPr>
          <w:trHeight w:val="495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namespace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Выбирает все узлы пространства имен текущего узла</w:t>
            </w:r>
          </w:p>
        </w:tc>
      </w:tr>
      <w:tr>
        <w:trPr>
          <w:trHeight w:val="495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parent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Выбирает родителя текущего узла</w:t>
            </w:r>
          </w:p>
        </w:tc>
      </w:tr>
      <w:tr>
        <w:trPr>
          <w:trHeight w:val="990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preceding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Выбирает все узлы, которые появляются перед текущим узлом, за исключением предков, узлов атрибутов и пространства имен</w:t>
            </w:r>
          </w:p>
        </w:tc>
      </w:tr>
      <w:tr>
        <w:trPr>
          <w:trHeight w:val="495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preceding-sibling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Выбирает все элементы одного уровня до текущего узла</w:t>
            </w:r>
          </w:p>
        </w:tc>
      </w:tr>
      <w:tr>
        <w:trPr>
          <w:trHeight w:val="495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self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Выбирает текущий узел</w:t>
            </w:r>
          </w:p>
        </w:tc>
      </w:tr>
    </w:tbl>
    <w:p w:rsidR="00000000" w:rsidDel="00000000" w:rsidP="00000000" w:rsidRDefault="00000000" w:rsidRPr="00000000" w14:paraId="000000F7">
      <w:pPr>
        <w:pStyle w:val="Heading2"/>
        <w:keepNext w:val="0"/>
        <w:keepLines w:val="0"/>
        <w:spacing w:after="80" w:before="360" w:lineRule="auto"/>
        <w:ind w:left="0" w:firstLine="0"/>
        <w:rPr>
          <w:color w:val="2c2d30"/>
        </w:rPr>
      </w:pPr>
      <w:bookmarkStart w:colFirst="0" w:colLast="0" w:name="_vg96vf5u03qd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keepNext w:val="0"/>
        <w:keepLines w:val="0"/>
        <w:spacing w:after="0" w:before="0" w:lineRule="auto"/>
        <w:ind w:left="0" w:firstLine="0"/>
        <w:rPr>
          <w:color w:val="2c2d30"/>
        </w:rPr>
      </w:pPr>
      <w:bookmarkStart w:colFirst="0" w:colLast="0" w:name="_se7k3t2jqbt2" w:id="21"/>
      <w:bookmarkEnd w:id="21"/>
      <w:r w:rsidDel="00000000" w:rsidR="00000000" w:rsidRPr="00000000">
        <w:rPr>
          <w:color w:val="2c2d30"/>
          <w:rtl w:val="0"/>
        </w:rPr>
        <w:t xml:space="preserve">Выражение пути выборки</w:t>
      </w:r>
    </w:p>
    <w:p w:rsidR="00000000" w:rsidDel="00000000" w:rsidP="00000000" w:rsidRDefault="00000000" w:rsidRPr="00000000" w14:paraId="000000F9">
      <w:pPr>
        <w:shd w:fill="ffffff" w:val="clear"/>
        <w:spacing w:after="160" w:before="240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Путь выборки может быть абсолютным или относительным. Абсолютный путь выборки начинается с символа косой черты ( / ), а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относительный — сразу с шага.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В обоих случаях такой путь содержит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один или несколько шагов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разделённых косой чертой:</w:t>
      </w:r>
    </w:p>
    <w:p w:rsidR="00000000" w:rsidDel="00000000" w:rsidP="00000000" w:rsidRDefault="00000000" w:rsidRPr="00000000" w14:paraId="000000FA">
      <w:pPr>
        <w:spacing w:after="0" w:befor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Абсолютный путь:</w:t>
      </w:r>
    </w:p>
    <w:p w:rsidR="00000000" w:rsidDel="00000000" w:rsidP="00000000" w:rsidRDefault="00000000" w:rsidRPr="00000000" w14:paraId="000000FB">
      <w:pPr>
        <w:spacing w:after="0" w:befor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/шаг/шаг/...</w:t>
      </w:r>
    </w:p>
    <w:p w:rsidR="00000000" w:rsidDel="00000000" w:rsidP="00000000" w:rsidRDefault="00000000" w:rsidRPr="00000000" w14:paraId="000000FC">
      <w:pPr>
        <w:spacing w:after="0" w:befor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Относительный путь:</w:t>
      </w:r>
    </w:p>
    <w:p w:rsidR="00000000" w:rsidDel="00000000" w:rsidP="00000000" w:rsidRDefault="00000000" w:rsidRPr="00000000" w14:paraId="000000FD">
      <w:pPr>
        <w:spacing w:after="200" w:befor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шаг/шаг/...</w:t>
      </w:r>
    </w:p>
    <w:p w:rsidR="00000000" w:rsidDel="00000000" w:rsidP="00000000" w:rsidRDefault="00000000" w:rsidRPr="00000000" w14:paraId="000000FE">
      <w:pPr>
        <w:spacing w:after="240" w:before="1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Каждый шаг вычисляется по отношению к узлам в текущем узловом наборе.</w:t>
      </w:r>
    </w:p>
    <w:p w:rsidR="00000000" w:rsidDel="00000000" w:rsidP="00000000" w:rsidRDefault="00000000" w:rsidRPr="00000000" w14:paraId="000000FF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Шаг содержит: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ось (определяет древовидное отношение между выбранными узлами и текущим узлом);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проверку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узла (определяет узел внутри оси);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ноль или больше предикатов (для более точного указания выбранного узлового набора).</w:t>
      </w:r>
    </w:p>
    <w:p w:rsidR="00000000" w:rsidDel="00000000" w:rsidP="00000000" w:rsidRDefault="00000000" w:rsidRPr="00000000" w14:paraId="00000103">
      <w:pPr>
        <w:shd w:fill="ffffff" w:val="clear"/>
        <w:spacing w:after="160" w:befor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Синтаксис для шага выборки имеет следующий вид:</w:t>
      </w:r>
    </w:p>
    <w:p w:rsidR="00000000" w:rsidDel="00000000" w:rsidP="00000000" w:rsidRDefault="00000000" w:rsidRPr="00000000" w14:paraId="00000104">
      <w:pPr>
        <w:spacing w:after="240" w:before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имяОси::проверкаУзла[предикат]</w:t>
      </w:r>
    </w:p>
    <w:p w:rsidR="00000000" w:rsidDel="00000000" w:rsidP="00000000" w:rsidRDefault="00000000" w:rsidRPr="00000000" w14:paraId="00000105">
      <w:pPr>
        <w:spacing w:after="240" w:before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spacing w:after="240" w:before="120" w:lineRule="auto"/>
        <w:rPr/>
      </w:pPr>
      <w:bookmarkStart w:colFirst="0" w:colLast="0" w:name="_n9z1e5bfq5i5" w:id="22"/>
      <w:bookmarkEnd w:id="22"/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Примеры</w:t>
      </w:r>
    </w:p>
    <w:tbl>
      <w:tblPr>
        <w:tblStyle w:val="Table19"/>
        <w:tblW w:w="9195.0" w:type="dxa"/>
        <w:jc w:val="left"/>
        <w:tblInd w:w="1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00"/>
        <w:gridCol w:w="6195"/>
        <w:tblGridChange w:id="0">
          <w:tblGrid>
            <w:gridCol w:w="3000"/>
            <w:gridCol w:w="6195"/>
          </w:tblGrid>
        </w:tblGridChange>
      </w:tblGrid>
      <w:tr>
        <w:trPr>
          <w:trHeight w:val="495" w:hRule="atLeast"/>
        </w:trPr>
        <w:tc>
          <w:tcPr>
            <w:tcBorders>
              <w:left w:color="dddddd" w:space="0" w:sz="8" w:val="single"/>
              <w:bottom w:color="dddddd" w:space="0" w:sz="12" w:val="single"/>
              <w:right w:color="dddddd" w:space="0" w:sz="8" w:val="single"/>
            </w:tcBorders>
            <w:shd w:fill="bbbbb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spacing w:after="0" w:before="0" w:lineRule="auto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Пример</w:t>
            </w:r>
          </w:p>
        </w:tc>
        <w:tc>
          <w:tcPr>
            <w:tcBorders>
              <w:bottom w:color="dddddd" w:space="0" w:sz="12" w:val="single"/>
              <w:right w:color="dddddd" w:space="0" w:sz="8" w:val="single"/>
            </w:tcBorders>
            <w:shd w:fill="bbbbb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spacing w:after="0" w:before="0" w:lineRule="auto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Результат</w:t>
            </w:r>
          </w:p>
        </w:tc>
      </w:tr>
      <w:tr>
        <w:trPr>
          <w:trHeight w:val="750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child::note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Выбирает все узлы note, являющиеся прямыми потомками текущего узла</w:t>
            </w:r>
          </w:p>
        </w:tc>
      </w:tr>
      <w:tr>
        <w:trPr>
          <w:trHeight w:val="495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attribute::date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Выбирает атрибут date текущего узла</w:t>
            </w:r>
          </w:p>
        </w:tc>
      </w:tr>
      <w:tr>
        <w:trPr>
          <w:trHeight w:val="495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child::*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Выбирает всех прямых потомков текущего узла</w:t>
            </w:r>
          </w:p>
        </w:tc>
      </w:tr>
      <w:tr>
        <w:trPr>
          <w:trHeight w:val="495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attribute::*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Выбирает все атрибуты текущего узла</w:t>
            </w:r>
          </w:p>
        </w:tc>
      </w:tr>
      <w:tr>
        <w:trPr>
          <w:trHeight w:val="495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child::text()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Выбирает все текстовые узлы текущего узла</w:t>
            </w:r>
          </w:p>
        </w:tc>
      </w:tr>
      <w:tr>
        <w:trPr>
          <w:trHeight w:val="495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child::node()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Выбирает всех прямых потомков текущего узла</w:t>
            </w:r>
          </w:p>
        </w:tc>
      </w:tr>
      <w:tr>
        <w:trPr>
          <w:trHeight w:val="495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descendant::note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Выбирает всех потомков note текущего узла</w:t>
            </w:r>
          </w:p>
        </w:tc>
      </w:tr>
      <w:tr>
        <w:trPr>
          <w:trHeight w:val="495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ancestor::note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Выбирает всех предков note текущего узла</w:t>
            </w:r>
          </w:p>
        </w:tc>
      </w:tr>
      <w:tr>
        <w:trPr>
          <w:trHeight w:val="750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ancestor-or-self::note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Выбирает всех предков note текущего узла, а также сам текущий узел, если это узел note</w:t>
            </w:r>
          </w:p>
        </w:tc>
      </w:tr>
      <w:tr>
        <w:trPr>
          <w:trHeight w:val="750" w:hRule="atLeast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child::*/child::heading</w:t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before="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Выбирает всех прямых потомков прямых потомков («</w:t>
            </w:r>
            <w:r w:rsidDel="00000000" w:rsidR="00000000" w:rsidRPr="00000000">
              <w:rPr>
                <w:color w:val="333333"/>
                <w:rtl w:val="0"/>
              </w:rPr>
              <w:t xml:space="preserve">внуков</w:t>
            </w:r>
            <w:r w:rsidDel="00000000" w:rsidR="00000000" w:rsidRPr="00000000">
              <w:rPr>
                <w:color w:val="333333"/>
                <w:rtl w:val="0"/>
              </w:rPr>
              <w:t xml:space="preserve">») heading текущего узла</w:t>
            </w:r>
          </w:p>
        </w:tc>
      </w:tr>
    </w:tbl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E">
      <w:pPr>
        <w:spacing w:after="240" w:before="240" w:lineRule="auto"/>
        <w:jc w:val="both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Рассмотрим использование XPath на практике. В нашем примере будем использовать результат поисковой выдачи Яндекса по запросу «шляпа»</w:t>
      </w:r>
      <w:ins w:author="Илья Акчурин" w:id="5" w:date="2020-03-16T14:16:09Z">
        <w:r w:rsidDel="00000000" w:rsidR="00000000" w:rsidRPr="00000000">
          <w:rPr>
            <w:color w:val="000000"/>
            <w:highlight w:val="yellow"/>
            <w:rtl w:val="0"/>
          </w:rPr>
          <w:t xml:space="preserve">.</w:t>
        </w:r>
      </w:ins>
      <w:del w:author="Илья Акчурин" w:id="5" w:date="2020-03-16T14:16:09Z">
        <w:r w:rsidDel="00000000" w:rsidR="00000000" w:rsidRPr="00000000">
          <w:rPr>
            <w:color w:val="000000"/>
            <w:highlight w:val="yellow"/>
            <w:rtl w:val="0"/>
          </w:rPr>
          <w:delText xml:space="preserve">,</w:delText>
        </w:r>
      </w:del>
      <w:r w:rsidDel="00000000" w:rsidR="00000000" w:rsidRPr="00000000">
        <w:rPr>
          <w:color w:val="000000"/>
          <w:highlight w:val="yellow"/>
          <w:rtl w:val="0"/>
        </w:rPr>
        <w:t xml:space="preserve"> </w:t>
      </w:r>
      <w:del w:author="Илья Акчурин" w:id="6" w:date="2020-03-16T14:16:25Z">
        <w:r w:rsidDel="00000000" w:rsidR="00000000" w:rsidRPr="00000000">
          <w:rPr>
            <w:color w:val="000000"/>
            <w:highlight w:val="yellow"/>
            <w:rtl w:val="0"/>
          </w:rPr>
          <w:delText xml:space="preserve">п</w:delText>
        </w:r>
      </w:del>
      <w:ins w:author="Илья Акчурин" w:id="6" w:date="2020-03-16T14:16:25Z">
        <w:r w:rsidDel="00000000" w:rsidR="00000000" w:rsidRPr="00000000">
          <w:rPr>
            <w:color w:val="000000"/>
            <w:highlight w:val="yellow"/>
            <w:rtl w:val="0"/>
          </w:rPr>
          <w:t xml:space="preserve">П</w:t>
        </w:r>
      </w:ins>
      <w:r w:rsidDel="00000000" w:rsidR="00000000" w:rsidRPr="00000000">
        <w:rPr>
          <w:color w:val="000000"/>
          <w:highlight w:val="yellow"/>
          <w:rtl w:val="0"/>
        </w:rPr>
        <w:t xml:space="preserve">ричём нас будут интересовать именно «живые» ссылки, без</w:t>
      </w:r>
      <w:r w:rsidDel="00000000" w:rsidR="00000000" w:rsidRPr="00000000">
        <w:rPr>
          <w:color w:val="000000"/>
          <w:highlight w:val="yellow"/>
          <w:rtl w:val="0"/>
        </w:rPr>
        <w:t xml:space="preserve"> Яндекс.Картинок и Яндекс.Маркета</w:t>
      </w:r>
      <w:r w:rsidDel="00000000" w:rsidR="00000000" w:rsidRPr="00000000">
        <w:rPr>
          <w:color w:val="000000"/>
          <w:highlight w:val="yellow"/>
          <w:rtl w:val="0"/>
        </w:rPr>
        <w:t xml:space="preserve">. Исследуя элементы на странице,</w:t>
      </w: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color w:val="000000"/>
          <w:highlight w:val="yellow"/>
          <w:rtl w:val="0"/>
        </w:rPr>
        <w:t xml:space="preserve">увидим, что сами ссылки на ресурсы находятся под тегом «а». Возьмём два класса: link_cropped_no и organic__url_type_multilane. Используем эти данные для составления программы. Сначала подключим в Python библиотеки pprint, lxml (метод html) и request, затем создадим запрос, используя выбранные классы для XPath. После исполнения кода программа выдаст нам все соответствующие результаты со страницы Яндекса.</w:t>
      </w:r>
    </w:p>
    <w:tbl>
      <w:tblPr>
        <w:tblStyle w:val="Table20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pprint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pprint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lxml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html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requests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time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header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'User-Agent'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'Mozilla/5.0 (Windows NT 10.0; Win64; x64) AppleWebKit/537.36 (KHTML, like Gecko) Chrome/79.0.3945.130 Safari/537.36'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request_to_yandex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(str):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 time.sleep(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 response = requests.get(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'https://yandex.ru/search/'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              params={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},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              headers = header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             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 root = html.fromstring(response.text)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 result = root.xpath(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"//a[contains(@class,'link_cropped_no')]/@href | //a[contains(@class,'organic__url_type_multiline')]/@href"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    </w:t>
              <w:tab/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result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</w:t>
              <w:tab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'Ошибка запроса'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  <w:tab/>
              <w:t xml:space="preserve">result = request_to_yandex(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'Шляпа'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pprint(result)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after="0" w:before="0" w:lineRule="auto"/>
        <w:jc w:val="both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0" w:lineRule="auto"/>
        <w:jc w:val="both"/>
        <w:rPr>
          <w:color w:val="000000"/>
          <w:highlight w:val="yellow"/>
        </w:rPr>
      </w:pPr>
      <w:ins w:author="Илья Акчурин" w:id="7" w:date="2020-03-16T14:17:01Z">
        <w:r w:rsidDel="00000000" w:rsidR="00000000" w:rsidRPr="00000000">
          <w:rPr>
            <w:color w:val="000000"/>
            <w:highlight w:val="yellow"/>
            <w:rtl w:val="0"/>
          </w:rPr>
          <w:t xml:space="preserve">Теперь сравним программы сбора данных с использованием beautifull soup</w:t>
        </w:r>
      </w:ins>
      <w:del w:author="Илья Акчурин" w:id="7" w:date="2020-03-16T14:17:01Z">
        <w:r w:rsidDel="00000000" w:rsidR="00000000" w:rsidRPr="00000000">
          <w:rPr>
            <w:color w:val="000000"/>
            <w:highlight w:val="yellow"/>
            <w:rtl w:val="0"/>
          </w:rPr>
          <w:delText xml:space="preserve">Рассмотрим другой вариант — сбор информации с сайта kinopoisk.ru</w:delText>
        </w:r>
      </w:del>
      <w:r w:rsidDel="00000000" w:rsidR="00000000" w:rsidRPr="00000000">
        <w:rPr>
          <w:color w:val="000000"/>
          <w:highlight w:val="yellow"/>
          <w:rtl w:val="0"/>
        </w:rPr>
        <w:t xml:space="preserve"> (</w:t>
      </w:r>
      <w:del w:author="Илья Акчурин" w:id="8" w:date="2020-03-16T14:17:44Z">
        <w:r w:rsidDel="00000000" w:rsidR="00000000" w:rsidRPr="00000000">
          <w:rPr>
            <w:color w:val="000000"/>
            <w:highlight w:val="yellow"/>
            <w:rtl w:val="0"/>
          </w:rPr>
          <w:delText xml:space="preserve">один из вариантов сбора информации с этого сайта</w:delText>
        </w:r>
      </w:del>
      <w:r w:rsidDel="00000000" w:rsidR="00000000" w:rsidRPr="00000000">
        <w:rPr>
          <w:color w:val="000000"/>
          <w:highlight w:val="yellow"/>
          <w:rtl w:val="0"/>
        </w:rPr>
        <w:t xml:space="preserve"> рассматривался в уроке №2)</w:t>
      </w:r>
      <w:ins w:author="Илья Акчурин" w:id="9" w:date="2020-03-16T14:17:53Z">
        <w:r w:rsidDel="00000000" w:rsidR="00000000" w:rsidRPr="00000000">
          <w:rPr>
            <w:color w:val="000000"/>
            <w:highlight w:val="yellow"/>
            <w:rtl w:val="0"/>
          </w:rPr>
          <w:t xml:space="preserve"> и с использованием xpath</w:t>
        </w:r>
      </w:ins>
      <w:r w:rsidDel="00000000" w:rsidR="00000000" w:rsidRPr="00000000">
        <w:rPr>
          <w:color w:val="000000"/>
          <w:highlight w:val="yellow"/>
          <w:rtl w:val="0"/>
        </w:rPr>
        <w:t xml:space="preserve">. Используем страницу https://www.kinopoisk.ru/afisha/new/city/458/. Сначала подключим те же библиотеки, что и в примере с Яндексом. Список фильмов содержится внутри div-контейнера с классом filmsListNew js-rum-hero. В  нём находятся div-контейнеры с тегом «а» с атрибутом href, в которых прописаны сами ссылки на фильмы. У каждого фильма есть класс item, по нему мы будем фильтровать. Фактически, код работает следующим образом: он </w:t>
      </w:r>
      <w:r w:rsidDel="00000000" w:rsidR="00000000" w:rsidRPr="00000000">
        <w:rPr>
          <w:color w:val="000000"/>
          <w:highlight w:val="yellow"/>
          <w:rtl w:val="0"/>
        </w:rPr>
        <w:t xml:space="preserve">про</w:t>
      </w:r>
      <w:r w:rsidDel="00000000" w:rsidR="00000000" w:rsidRPr="00000000">
        <w:rPr>
          <w:color w:val="000000"/>
          <w:highlight w:val="yellow"/>
          <w:rtl w:val="0"/>
        </w:rPr>
        <w:t xml:space="preserve">ходит по списку фильмов ("//div[@class='item']") и берёт  значение (".//div[@class='name']/a/@href"). Обратите внимание, что в начале выражения стоит точка, это сделано, чтобы поиск не выходил за пределы текущего каталога. Добавим в код вывод атрибутов: name, rating, genre. После запуска на исполнение программа выдаст нам список из 10 фильмов с указанием названия, ссылки на фильм, рейтинга и жанра.</w:t>
      </w:r>
    </w:p>
    <w:tbl>
      <w:tblPr>
        <w:tblStyle w:val="Table21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pprint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pprint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lxml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html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requests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main_link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'https://www.kinopoisk.ru'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response = requests.get(main_link+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'/afisha/new/city/458/'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root = html.fromstring(response.text)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films = root.xpath(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"//div[@class='item']"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film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films: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 href = film.xpath(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".//div[@class='name']/a/@href"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 name = film.xpath(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".//div[@class='name']/a/text()"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 genre = film.xpath(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'.//div[@class="gray"][last()]/text()'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].replace(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             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 root = html.fromstring(response.text)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 result = root.xpath(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"//a[contains(@class,'link_cropped_no')]/@href | //a[contains(@class,'organic__url_type_multiline')]/@href"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</w:t>
              <w:tab/>
              <w:t xml:space="preserve">rating = film.xpath(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'.//div[@class="rating"]/span/text()'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</w:t>
              <w:tab/>
              <w:t xml:space="preserve">print(name, href, rating, genre)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left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rPr/>
      </w:pPr>
      <w:bookmarkStart w:colFirst="0" w:colLast="0" w:name="_4u00scxivxs" w:id="23"/>
      <w:bookmarkEnd w:id="23"/>
      <w:r w:rsidDel="00000000" w:rsidR="00000000" w:rsidRPr="00000000">
        <w:rPr>
          <w:rtl w:val="0"/>
        </w:rPr>
        <w:t xml:space="preserve">Глоссарий</w:t>
      </w:r>
    </w:p>
    <w:p w:rsidR="00000000" w:rsidDel="00000000" w:rsidP="00000000" w:rsidRDefault="00000000" w:rsidRPr="00000000" w14:paraId="0000012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XPath</w:t>
      </w:r>
      <w:r w:rsidDel="00000000" w:rsidR="00000000" w:rsidRPr="00000000">
        <w:rPr>
          <w:rtl w:val="0"/>
        </w:rPr>
        <w:t xml:space="preserve"> (XML Path Language) — язык запросов к элементам XML-документа. Разработан для организации доступа к частям документа XML в файлах трансформации XSLT.</w:t>
      </w:r>
    </w:p>
    <w:p w:rsidR="00000000" w:rsidDel="00000000" w:rsidP="00000000" w:rsidRDefault="00000000" w:rsidRPr="00000000" w14:paraId="0000012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Предикат</w:t>
      </w:r>
      <w:r w:rsidDel="00000000" w:rsidR="00000000" w:rsidRPr="00000000">
        <w:rPr>
          <w:rtl w:val="0"/>
        </w:rPr>
        <w:t xml:space="preserve"> —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выражение</w:t>
      </w:r>
      <w:r w:rsidDel="00000000" w:rsidR="00000000" w:rsidRPr="00000000">
        <w:rPr>
          <w:rtl w:val="0"/>
        </w:rPr>
        <w:t xml:space="preserve">, использующее одну или более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величину</w:t>
      </w:r>
      <w:r w:rsidDel="00000000" w:rsidR="00000000" w:rsidRPr="00000000">
        <w:rPr>
          <w:rtl w:val="0"/>
        </w:rPr>
        <w:t xml:space="preserve"> с результатом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булева типа.</w:t>
      </w:r>
    </w:p>
    <w:p w:rsidR="00000000" w:rsidDel="00000000" w:rsidP="00000000" w:rsidRDefault="00000000" w:rsidRPr="00000000" w14:paraId="0000012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Абсолютный путь выборки</w:t>
      </w:r>
      <w:r w:rsidDel="00000000" w:rsidR="00000000" w:rsidRPr="00000000">
        <w:rPr>
          <w:rtl w:val="0"/>
        </w:rPr>
        <w:t xml:space="preserve"> — отсчитывается от корневого узла дерева.</w:t>
      </w:r>
    </w:p>
    <w:p w:rsidR="00000000" w:rsidDel="00000000" w:rsidP="00000000" w:rsidRDefault="00000000" w:rsidRPr="00000000" w14:paraId="0000012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Относительный путь выборки</w:t>
      </w:r>
      <w:r w:rsidDel="00000000" w:rsidR="00000000" w:rsidRPr="00000000">
        <w:rPr>
          <w:rtl w:val="0"/>
        </w:rPr>
        <w:t xml:space="preserve"> — отсчитывается от контекстного узла.</w:t>
      </w:r>
    </w:p>
    <w:p w:rsidR="00000000" w:rsidDel="00000000" w:rsidP="00000000" w:rsidRDefault="00000000" w:rsidRPr="00000000" w14:paraId="0000012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rPr/>
      </w:pPr>
      <w:bookmarkStart w:colFirst="0" w:colLast="0" w:name="_h6d20fp32k" w:id="24"/>
      <w:bookmarkEnd w:id="24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12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Написать приложение, которое собирает основные новости с сайтов mail.ru, lenta.ru, yandex-новости. Для парсинга использовать XPath. Структура данных должна содержать:</w:t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источника;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наименование новости;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ссылку на новость;</w:t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публикации.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1">
      <w:pPr>
        <w:pStyle w:val="Heading1"/>
        <w:rPr/>
      </w:pPr>
      <w:bookmarkStart w:colFirst="0" w:colLast="0" w:name="_c912xd5pf03x" w:id="25"/>
      <w:bookmarkEnd w:id="25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132">
      <w:pPr>
        <w:spacing w:after="0" w:before="0" w:lineRule="auto"/>
        <w:ind w:left="1080" w:hanging="360"/>
        <w:rPr>
          <w:color w:val="4078f2"/>
          <w:u w:val="single"/>
        </w:rPr>
      </w:pPr>
      <w:r w:rsidDel="00000000" w:rsidR="00000000" w:rsidRPr="00000000">
        <w:rPr>
          <w:rtl w:val="0"/>
        </w:rPr>
        <w:t xml:space="preserve">1. 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Википедия (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XPath)</w:t>
        </w:r>
      </w:hyperlink>
      <w:hyperlink r:id="rId13">
        <w:r w:rsidDel="00000000" w:rsidR="00000000" w:rsidRPr="00000000">
          <w:rPr>
            <w:color w:val="4078f2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before="0" w:lineRule="auto"/>
        <w:ind w:left="108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2. 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Книга «Изучаем XPath».</w:t>
        </w:r>
      </w:hyperlink>
      <w:hyperlink r:id="rId15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before="0" w:lineRule="auto"/>
        <w:ind w:left="108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3.  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Синтаксис XPath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нна Попова" w:id="2" w:date="2020-03-13T10:50:53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нельзя опустить?</w:t>
      </w:r>
    </w:p>
  </w:comment>
  <w:comment w:author="Владислав Кабалевский" w:id="3" w:date="2020-03-13T12:47:23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Речь идет не об общем алгоритме, а конкретно о примере преподавателя</w:t>
      </w:r>
    </w:p>
  </w:comment>
  <w:comment w:author="Анна Попова" w:id="0" w:date="2020-03-13T10:52:35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что, если разбить на два предложения? "На следующем шаге их перечень будет контекстом или возвращаемым результатом" или как-то так?</w:t>
      </w:r>
    </w:p>
  </w:comment>
  <w:comment w:author="Владислав Кабалевский" w:id="1" w:date="2020-03-13T12:41:22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Разбил на два предложения. Все элементы, выделенные желтым, как раз Илья и должен был посмотреть.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-729524</wp:posOffset>
              </wp:positionH>
              <wp:positionV relativeFrom="paragraph">
                <wp:posOffset>-66674</wp:posOffset>
              </wp:positionV>
              <wp:extent cx="7581900" cy="2327222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2327222"/>
                        <a:chOff x="0" y="0"/>
                        <a:chExt cx="6858000" cy="2097300"/>
                      </a:xfrm>
                    </wpg:grpSpPr>
                    <wps:wsp>
                      <wps:cNvSpPr txBox="1"/>
                      <wps:cNvPr id="2" name="Shape 2"/>
                      <wps:spPr>
                        <a:xfrm>
                          <a:off x="0" y="0"/>
                          <a:ext cx="6858000" cy="138630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 cap="flat" cmpd="sng" w="9525">
                          <a:solidFill>
                            <a:srgbClr val="EFEFE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3" name="Shape 3"/>
                      <wps:spPr>
                        <a:xfrm>
                          <a:off x="561975" y="1592400"/>
                          <a:ext cx="12096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c5d6e"/>
                                <w:sz w:val="48"/>
                                <w:vertAlign w:val="baseline"/>
                              </w:rPr>
                              <w:t xml:space="preserve">Урок 4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descr="02basics.png" id="4" name="Shape 4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4990725" y="716100"/>
                          <a:ext cx="1255776" cy="1255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SpPr txBox="1"/>
                      <wps:cNvPr id="5" name="Shape 5"/>
                      <wps:spPr>
                        <a:xfrm>
                          <a:off x="561975" y="792300"/>
                          <a:ext cx="3486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4d5d6d"/>
                                <w:sz w:val="18"/>
                                <w:vertAlign w:val="baseline"/>
                              </w:rPr>
                              <w:t xml:space="preserve">Методы сбора и обработки данных при помощи Python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-729524</wp:posOffset>
              </wp:positionH>
              <wp:positionV relativeFrom="paragraph">
                <wp:posOffset>-66674</wp:posOffset>
              </wp:positionV>
              <wp:extent cx="7581900" cy="2327222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2722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</w:pPr>
    <w:rPr>
      <w:rFonts w:ascii="Arial" w:cs="Arial" w:eastAsia="Arial" w:hAnsi="Arial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ru.wikipedia.org/wiki/XPath" TargetMode="External"/><Relationship Id="rId10" Type="http://schemas.openxmlformats.org/officeDocument/2006/relationships/hyperlink" Target="https://ru.wikipedia.org/wiki/%D0%91%D1%83%D0%BB%D0%B5%D0%B2_%D1%82%D0%B8%D0%BF" TargetMode="External"/><Relationship Id="rId13" Type="http://schemas.openxmlformats.org/officeDocument/2006/relationships/hyperlink" Target="https://ru.wikipedia.org/wiki/XPath" TargetMode="External"/><Relationship Id="rId12" Type="http://schemas.openxmlformats.org/officeDocument/2006/relationships/hyperlink" Target="https://ru.wikipedia.org/wiki/XPath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ru.wikipedia.org/w/index.php?title=%D0%92%D0%B5%D0%BB%D0%B8%D1%87%D0%B8%D0%BD%D0%B0_(%D0%B8%D0%BD%D1%84%D0%BE%D1%80%D0%BC%D0%B0%D1%82%D0%B8%D0%BA%D0%B0)&amp;action=edit&amp;redlink=1" TargetMode="External"/><Relationship Id="rId15" Type="http://schemas.openxmlformats.org/officeDocument/2006/relationships/hyperlink" Target="https://wm-help.net/lib/b/book/3998533050/156" TargetMode="External"/><Relationship Id="rId14" Type="http://schemas.openxmlformats.org/officeDocument/2006/relationships/hyperlink" Target="https://wm-help.net/lib/b/book/3998533050/156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msiter.ru/tutorials/xpath/syntax" TargetMode="External"/><Relationship Id="rId5" Type="http://schemas.openxmlformats.org/officeDocument/2006/relationships/numbering" Target="numbering.xml"/><Relationship Id="rId19" Type="http://schemas.openxmlformats.org/officeDocument/2006/relationships/footer" Target="footer2.xml"/><Relationship Id="rId6" Type="http://schemas.openxmlformats.org/officeDocument/2006/relationships/styles" Target="styles.xml"/><Relationship Id="rId18" Type="http://schemas.openxmlformats.org/officeDocument/2006/relationships/header" Target="header2.xml"/><Relationship Id="rId7" Type="http://schemas.openxmlformats.org/officeDocument/2006/relationships/hyperlink" Target="https://ru.wikipedia.org/wiki/XHTML" TargetMode="External"/><Relationship Id="rId8" Type="http://schemas.openxmlformats.org/officeDocument/2006/relationships/hyperlink" Target="https://ru.wikipedia.org/wiki/%D0%92%D1%8B%D1%80%D0%B0%D0%B6%D0%B5%D0%BD%D0%B8%D0%B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